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28E" w14:textId="1C491146" w:rsidR="000B3B31" w:rsidRPr="001E15A9" w:rsidRDefault="00D71809" w:rsidP="006A6BDB">
      <w:pPr>
        <w:jc w:val="both"/>
        <w:rPr>
          <w:b/>
          <w:bCs/>
          <w:sz w:val="28"/>
          <w:szCs w:val="28"/>
        </w:rPr>
      </w:pPr>
      <w:r>
        <w:rPr>
          <w:b/>
          <w:bCs/>
          <w:sz w:val="28"/>
          <w:szCs w:val="28"/>
        </w:rPr>
        <w:t>The Scientific Basis Behind G3 (Generalized Multi Asset Model v3.0)</w:t>
      </w:r>
    </w:p>
    <w:p w14:paraId="714AB338" w14:textId="77777777" w:rsidR="00551EDE" w:rsidRDefault="00551EDE" w:rsidP="006A6BDB">
      <w:pPr>
        <w:jc w:val="both"/>
      </w:pPr>
    </w:p>
    <w:p w14:paraId="04144FA1" w14:textId="77777777" w:rsidR="003116A5" w:rsidRDefault="000971A4" w:rsidP="006A6BDB">
      <w:pPr>
        <w:jc w:val="both"/>
      </w:pPr>
      <w:proofErr w:type="spellStart"/>
      <w:r w:rsidRPr="000971A4">
        <w:t>iCapital</w:t>
      </w:r>
      <w:proofErr w:type="spellEnd"/>
      <w:r w:rsidRPr="000971A4">
        <w:t xml:space="preserve"> Portfolio Analytics, </w:t>
      </w:r>
    </w:p>
    <w:p w14:paraId="5A8A8E62" w14:textId="25352D37" w:rsidR="001E15A9" w:rsidRDefault="000971A4" w:rsidP="006A6BDB">
      <w:pPr>
        <w:jc w:val="both"/>
      </w:pPr>
      <w:r w:rsidRPr="000971A4">
        <w:t>Quantitative Research Group</w:t>
      </w:r>
    </w:p>
    <w:p w14:paraId="384B42C2" w14:textId="77777777" w:rsidR="000971A4" w:rsidRDefault="000971A4" w:rsidP="006A6BDB">
      <w:pPr>
        <w:jc w:val="both"/>
      </w:pPr>
    </w:p>
    <w:p w14:paraId="2964A059" w14:textId="77777777" w:rsidR="00167603" w:rsidRDefault="00167603" w:rsidP="006A6BDB">
      <w:pPr>
        <w:jc w:val="both"/>
      </w:pPr>
    </w:p>
    <w:p w14:paraId="779F065B" w14:textId="791E1857" w:rsidR="00167603" w:rsidRPr="00780F31" w:rsidRDefault="00167603" w:rsidP="006A6BDB">
      <w:pPr>
        <w:jc w:val="both"/>
        <w:rPr>
          <w:sz w:val="32"/>
          <w:szCs w:val="32"/>
        </w:rPr>
      </w:pPr>
      <w:r w:rsidRPr="00780F31">
        <w:rPr>
          <w:sz w:val="32"/>
          <w:szCs w:val="32"/>
        </w:rPr>
        <w:t>Abstract</w:t>
      </w:r>
    </w:p>
    <w:p w14:paraId="1264834D" w14:textId="77777777" w:rsidR="00780F31" w:rsidRDefault="00780F31" w:rsidP="00780F31"/>
    <w:p w14:paraId="43951509" w14:textId="77777777" w:rsidR="005E72E7" w:rsidRDefault="00780F31" w:rsidP="00780F31">
      <w:pPr>
        <w:jc w:val="both"/>
      </w:pPr>
      <w:r>
        <w:t xml:space="preserve">We develop a returns-based </w:t>
      </w:r>
      <w:r w:rsidR="00891615">
        <w:t xml:space="preserve">model </w:t>
      </w:r>
      <w:r>
        <w:t xml:space="preserve">to estimate the performance of alternative investments such as private equity and hedge funds. The model uses hierarchical Bayesian techniques to address challenges posed by limited disclosure, illiquidity, and appraisal-based valuations that are common in alternative asset classes. </w:t>
      </w:r>
    </w:p>
    <w:p w14:paraId="55997082" w14:textId="77777777" w:rsidR="005E72E7" w:rsidRDefault="005E72E7" w:rsidP="00780F31">
      <w:pPr>
        <w:jc w:val="both"/>
      </w:pPr>
    </w:p>
    <w:p w14:paraId="350DD546" w14:textId="64958B28" w:rsidR="00780F31" w:rsidRDefault="00780F31" w:rsidP="00780F31">
      <w:pPr>
        <w:jc w:val="both"/>
      </w:pPr>
      <w:r>
        <w:t xml:space="preserve">By jointly estimating latent economic returns and systematic factor exposures, we construct back cast and forecast returns to assess </w:t>
      </w:r>
      <w:ins w:id="0" w:author="Arnav Sheth" w:date="2024-05-28T15:17:00Z">
        <w:r w:rsidR="00C235A3">
          <w:t xml:space="preserve">an </w:t>
        </w:r>
      </w:ins>
      <w:r>
        <w:t xml:space="preserve">alternative </w:t>
      </w:r>
      <w:r w:rsidR="005E72E7">
        <w:t xml:space="preserve">assets’ </w:t>
      </w:r>
      <w:r>
        <w:t xml:space="preserve">fit within a broader portfolio. Key contributions include a </w:t>
      </w:r>
      <w:r w:rsidR="00891615">
        <w:t xml:space="preserve">unique </w:t>
      </w:r>
      <w:r>
        <w:t>moving average process to mimic reporting lags, use of time-weighted returns within this context, and stochastic search variable selection (SSVS) to identify significant factor exposures. The model is evaluated through explanatory power and exposure significance tests</w:t>
      </w:r>
      <w:ins w:id="1" w:author="Arnav Sheth" w:date="2024-05-28T15:17:00Z">
        <w:r w:rsidR="00C235A3">
          <w:t xml:space="preserve">. </w:t>
        </w:r>
      </w:ins>
      <w:r w:rsidR="0012017F">
        <w:t xml:space="preserve">This </w:t>
      </w:r>
      <w:r>
        <w:t xml:space="preserve">paper aims to </w:t>
      </w:r>
      <w:r w:rsidR="004F7CA4">
        <w:t xml:space="preserve">improve industry analytics as applied to </w:t>
      </w:r>
      <w:r>
        <w:t>alternative investments and support the integration</w:t>
      </w:r>
      <w:r w:rsidR="004F7CA4">
        <w:t xml:space="preserve"> of alternatives</w:t>
      </w:r>
      <w:r>
        <w:t xml:space="preserve"> into multi-asset portfolios</w:t>
      </w:r>
      <w:r w:rsidR="00C76BA1">
        <w:t>.</w:t>
      </w:r>
      <w:r>
        <w:t xml:space="preserve"> </w:t>
      </w:r>
      <w:commentRangeStart w:id="2"/>
      <w:commentRangeEnd w:id="2"/>
      <w:r w:rsidR="00127559">
        <w:rPr>
          <w:rStyle w:val="CommentReference"/>
        </w:rPr>
        <w:commentReference w:id="2"/>
      </w:r>
    </w:p>
    <w:p w14:paraId="6EBBB006" w14:textId="77777777" w:rsidR="00780F31" w:rsidRDefault="00780F31" w:rsidP="00780F31"/>
    <w:p w14:paraId="3C3A2B70" w14:textId="71AA6354" w:rsidR="00167603" w:rsidRPr="00167603" w:rsidRDefault="00167603" w:rsidP="00167603">
      <w:r>
        <w:br w:type="page"/>
      </w:r>
    </w:p>
    <w:p w14:paraId="44D1D3F0" w14:textId="278DCA17" w:rsidR="00551EDE" w:rsidRPr="00551EDE" w:rsidRDefault="00551EDE" w:rsidP="006A6BDB">
      <w:pPr>
        <w:pStyle w:val="Heading1"/>
        <w:jc w:val="both"/>
      </w:pPr>
      <w:bookmarkStart w:id="3" w:name="OLE_LINK1"/>
      <w:r w:rsidRPr="00551EDE">
        <w:lastRenderedPageBreak/>
        <w:t>Introduction</w:t>
      </w:r>
      <w:r w:rsidR="00EB7DD2">
        <w:t xml:space="preserve"> </w:t>
      </w:r>
      <w:bookmarkEnd w:id="3"/>
      <w:r w:rsidR="00EB7DD2">
        <w:t>and Motivation</w:t>
      </w:r>
    </w:p>
    <w:p w14:paraId="350CFE6C" w14:textId="77777777" w:rsidR="00FB3D77" w:rsidRDefault="00FB3D77" w:rsidP="006A6BDB">
      <w:pPr>
        <w:jc w:val="both"/>
      </w:pPr>
    </w:p>
    <w:p w14:paraId="3DEF7DD3" w14:textId="128507E5" w:rsidR="00C235A3" w:rsidRDefault="00C235A3" w:rsidP="006A6BDB">
      <w:pPr>
        <w:jc w:val="both"/>
        <w:rPr>
          <w:ins w:id="4" w:author="Arnav Sheth" w:date="2024-05-28T15:18:00Z"/>
        </w:rPr>
      </w:pPr>
      <w:proofErr w:type="spellStart"/>
      <w:ins w:id="5" w:author="Arnav Sheth" w:date="2024-05-28T15:18:00Z">
        <w:r>
          <w:t>Preqin</w:t>
        </w:r>
        <w:proofErr w:type="spellEnd"/>
        <w:r>
          <w:t xml:space="preserve"> estimates that the weighted average </w:t>
        </w:r>
      </w:ins>
      <w:ins w:id="6" w:author="Arnav Sheth" w:date="2024-05-28T15:19:00Z">
        <w:r w:rsidRPr="00C235A3">
          <w:t>asset allocation in 2023 of 1,785 private pension plans with $3.8tn AUM was 19.1% to alternatives, of which real estate (7.8%), private equity (5.6%), and hedge funds (4.2%) are the largest parts</w:t>
        </w:r>
      </w:ins>
      <w:ins w:id="7" w:author="Arnav Sheth" w:date="2024-05-28T15:25:00Z">
        <w:r>
          <w:rPr>
            <w:rStyle w:val="FootnoteReference"/>
          </w:rPr>
          <w:footnoteReference w:id="2"/>
        </w:r>
      </w:ins>
      <w:ins w:id="10" w:author="Arnav Sheth" w:date="2024-05-28T15:20:00Z">
        <w:r>
          <w:t xml:space="preserve">. </w:t>
        </w:r>
      </w:ins>
      <w:ins w:id="11" w:author="Arnav Sheth" w:date="2024-05-28T15:22:00Z">
        <w:r w:rsidRPr="00C235A3">
          <w:t xml:space="preserve">In </w:t>
        </w:r>
        <w:proofErr w:type="spellStart"/>
        <w:r w:rsidRPr="00C235A3">
          <w:t>Preqin’s</w:t>
        </w:r>
        <w:proofErr w:type="spellEnd"/>
        <w:r w:rsidRPr="00C235A3">
          <w:t> </w:t>
        </w:r>
        <w:r w:rsidRPr="00C235A3">
          <w:fldChar w:fldCharType="begin"/>
        </w:r>
        <w:r w:rsidRPr="00C235A3">
          <w:instrText>HYPERLINK "https://www.preqin.com/insights/research/reports/fundraising-from-us-pensions-a-guide-to-raising-capital" \t "_blank"</w:instrText>
        </w:r>
        <w:r w:rsidRPr="00C235A3">
          <w:fldChar w:fldCharType="separate"/>
        </w:r>
        <w:r w:rsidRPr="00C235A3">
          <w:rPr>
            <w:rStyle w:val="Hyperlink"/>
          </w:rPr>
          <w:t>study of fundraising from US pensions</w:t>
        </w:r>
        <w:r w:rsidRPr="00C235A3">
          <w:fldChar w:fldCharType="end"/>
        </w:r>
      </w:ins>
      <w:ins w:id="12" w:author="Arnav Sheth" w:date="2024-05-28T15:25:00Z">
        <w:r>
          <w:rPr>
            <w:rStyle w:val="FootnoteReference"/>
          </w:rPr>
          <w:footnoteReference w:id="3"/>
        </w:r>
      </w:ins>
      <w:ins w:id="14" w:author="Arnav Sheth" w:date="2024-05-28T15:22:00Z">
        <w:r w:rsidRPr="00C235A3">
          <w:t>, 708 public pension funds with a total AUM of $5.9tn had an average target allocation of just under 26% to alternatives.</w:t>
        </w:r>
        <w:r>
          <w:t xml:space="preserve"> This indicates that </w:t>
        </w:r>
      </w:ins>
      <w:ins w:id="15" w:author="Arnav Sheth" w:date="2024-05-28T15:23:00Z">
        <w:r>
          <w:t>alternative</w:t>
        </w:r>
      </w:ins>
      <w:ins w:id="16" w:author="Arnav Sheth" w:date="2024-05-28T15:26:00Z">
        <w:r w:rsidR="00044892">
          <w:t xml:space="preserve"> investment</w:t>
        </w:r>
      </w:ins>
      <w:ins w:id="17" w:author="Arnav Sheth" w:date="2024-05-28T15:23:00Z">
        <w:r>
          <w:t xml:space="preserve">s as an asset class are </w:t>
        </w:r>
      </w:ins>
      <w:ins w:id="18" w:author="Arnav Sheth" w:date="2024-05-28T15:25:00Z">
        <w:r>
          <w:t>inc</w:t>
        </w:r>
      </w:ins>
      <w:ins w:id="19" w:author="Arnav Sheth" w:date="2024-05-28T15:26:00Z">
        <w:r>
          <w:t>reasing in</w:t>
        </w:r>
        <w:r w:rsidR="00044892">
          <w:t xml:space="preserve"> size and</w:t>
        </w:r>
        <w:r>
          <w:t xml:space="preserve"> importance for </w:t>
        </w:r>
        <w:r w:rsidR="00044892">
          <w:t>investors.</w:t>
        </w:r>
      </w:ins>
    </w:p>
    <w:p w14:paraId="2381DBF2" w14:textId="77777777" w:rsidR="00C235A3" w:rsidRDefault="00C235A3" w:rsidP="006A6BDB">
      <w:pPr>
        <w:jc w:val="both"/>
        <w:rPr>
          <w:ins w:id="20" w:author="Arnav Sheth" w:date="2024-05-28T15:18:00Z"/>
        </w:rPr>
      </w:pPr>
    </w:p>
    <w:p w14:paraId="54FD1E61" w14:textId="67117351" w:rsidR="007537CD" w:rsidRDefault="00966D98" w:rsidP="006A6BDB">
      <w:pPr>
        <w:jc w:val="both"/>
      </w:pPr>
      <w:r>
        <w:t>Portfolio</w:t>
      </w:r>
      <w:r w:rsidR="007C6D3E" w:rsidRPr="007C6D3E">
        <w:t xml:space="preserve"> allocation requires </w:t>
      </w:r>
      <w:r>
        <w:t>estimates of</w:t>
      </w:r>
      <w:r w:rsidR="007C6D3E" w:rsidRPr="007C6D3E">
        <w:t xml:space="preserve"> risk, return, and covariance of </w:t>
      </w:r>
      <w:r>
        <w:t>the focal assets</w:t>
      </w:r>
      <w:r w:rsidR="007C6D3E" w:rsidRPr="007C6D3E">
        <w:t xml:space="preserve">. </w:t>
      </w:r>
      <w:r w:rsidR="00A16E34">
        <w:t>Data for</w:t>
      </w:r>
      <w:r w:rsidR="00891615">
        <w:t xml:space="preserve"> alternative asset classes </w:t>
      </w:r>
      <w:r w:rsidR="00A16E34">
        <w:t xml:space="preserve">are </w:t>
      </w:r>
      <w:r w:rsidR="00891615">
        <w:t>not as freely available as it is for publicly available securities. Since a</w:t>
      </w:r>
      <w:r w:rsidR="005D2D4F">
        <w:t>lternative asset classes</w:t>
      </w:r>
      <w:r w:rsidR="007C6D3E" w:rsidRPr="007C6D3E">
        <w:t xml:space="preserve"> </w:t>
      </w:r>
      <w:r w:rsidR="009708BA">
        <w:t xml:space="preserve">are </w:t>
      </w:r>
      <w:r w:rsidR="007C6D3E" w:rsidRPr="007C6D3E">
        <w:t>largely exempt from public disclosure requirements</w:t>
      </w:r>
      <w:r w:rsidR="00891615">
        <w:t xml:space="preserve">, </w:t>
      </w:r>
      <w:r w:rsidR="007C6D3E" w:rsidRPr="007C6D3E">
        <w:t>performance metrics based on actual transactions</w:t>
      </w:r>
      <w:r w:rsidR="00891615">
        <w:t xml:space="preserve"> are scarce</w:t>
      </w:r>
      <w:r w:rsidR="007C6D3E" w:rsidRPr="007C6D3E">
        <w:t>. Th</w:t>
      </w:r>
      <w:r w:rsidR="00891615">
        <w:t>is</w:t>
      </w:r>
      <w:r w:rsidR="007C6D3E">
        <w:t xml:space="preserve"> </w:t>
      </w:r>
      <w:r w:rsidR="007C6D3E" w:rsidRPr="007C6D3E">
        <w:t>limit</w:t>
      </w:r>
      <w:r w:rsidR="007C6D3E">
        <w:t>e</w:t>
      </w:r>
      <w:r w:rsidR="007C6D3E" w:rsidRPr="007C6D3E">
        <w:t>d data im</w:t>
      </w:r>
      <w:r w:rsidR="004021A8" w:rsidRPr="004021A8">
        <w:t>pedes the investment process for portfolios containing such assets.</w:t>
      </w:r>
    </w:p>
    <w:p w14:paraId="555E063C" w14:textId="77777777" w:rsidR="004021A8" w:rsidRDefault="004021A8" w:rsidP="006A6BDB">
      <w:pPr>
        <w:jc w:val="both"/>
      </w:pPr>
    </w:p>
    <w:p w14:paraId="6FB13369" w14:textId="0D1C5733" w:rsidR="004021A8" w:rsidRDefault="00BA5A20" w:rsidP="004021A8">
      <w:pPr>
        <w:jc w:val="both"/>
      </w:pPr>
      <w:r>
        <w:t>We</w:t>
      </w:r>
      <w:r w:rsidR="004021A8">
        <w:t xml:space="preserve"> </w:t>
      </w:r>
      <w:r w:rsidR="00E1106B">
        <w:t>address</w:t>
      </w:r>
      <w:r>
        <w:t xml:space="preserve"> </w:t>
      </w:r>
      <w:r w:rsidR="004021A8">
        <w:t xml:space="preserve">this problem and other issues associated with returns on illiquid and alternative investments </w:t>
      </w:r>
      <w:r w:rsidR="0063123F">
        <w:t>by modeling the funds’</w:t>
      </w:r>
      <w:r w:rsidR="004021A8">
        <w:t xml:space="preserve"> </w:t>
      </w:r>
      <w:r>
        <w:t>returns-generating process</w:t>
      </w:r>
      <w:r w:rsidR="004021A8">
        <w:t xml:space="preserve">. </w:t>
      </w:r>
      <w:r>
        <w:t xml:space="preserve">We devise </w:t>
      </w:r>
      <w:r w:rsidR="004021A8">
        <w:t xml:space="preserve">a returns-based model that uses hierarchical Bayesian modeling techniques to </w:t>
      </w:r>
      <w:r w:rsidR="00E1106B">
        <w:t xml:space="preserve">simulate </w:t>
      </w:r>
      <w:r w:rsidR="004021A8">
        <w:t xml:space="preserve">the underlying economic returns </w:t>
      </w:r>
      <w:r w:rsidR="007958A2">
        <w:t xml:space="preserve">for </w:t>
      </w:r>
      <w:r w:rsidR="004021A8">
        <w:t>fund</w:t>
      </w:r>
      <w:r w:rsidR="00E1106B">
        <w:t>s</w:t>
      </w:r>
      <w:r w:rsidR="004021A8">
        <w:t xml:space="preserve"> on </w:t>
      </w:r>
      <w:proofErr w:type="spellStart"/>
      <w:r w:rsidR="004021A8">
        <w:t>iCapital’s</w:t>
      </w:r>
      <w:proofErr w:type="spellEnd"/>
      <w:r w:rsidR="004021A8">
        <w:t xml:space="preserve"> </w:t>
      </w:r>
      <w:r w:rsidR="00E1106B">
        <w:t>Marketplace</w:t>
      </w:r>
      <w:r w:rsidR="004021A8">
        <w:t xml:space="preserve">. The model helps investors </w:t>
      </w:r>
      <w:r w:rsidR="007958A2">
        <w:t xml:space="preserve">research and educate themselves </w:t>
      </w:r>
      <w:r w:rsidR="004021A8">
        <w:t xml:space="preserve">on </w:t>
      </w:r>
      <w:r w:rsidR="007958A2">
        <w:t xml:space="preserve">the compatibility of a particular </w:t>
      </w:r>
      <w:r w:rsidR="004021A8">
        <w:t xml:space="preserve">fund </w:t>
      </w:r>
      <w:r w:rsidR="007958A2">
        <w:t xml:space="preserve">with their </w:t>
      </w:r>
      <w:r w:rsidR="004021A8">
        <w:t>investment needs and risk preferences.</w:t>
      </w:r>
    </w:p>
    <w:p w14:paraId="6DEDE25D" w14:textId="77777777" w:rsidR="004021A8" w:rsidRDefault="004021A8" w:rsidP="004021A8">
      <w:pPr>
        <w:jc w:val="both"/>
      </w:pPr>
    </w:p>
    <w:p w14:paraId="24E4EDEC" w14:textId="265E8452" w:rsidR="00F71D5E" w:rsidRDefault="004B40B3" w:rsidP="006A6BDB">
      <w:pPr>
        <w:pStyle w:val="Heading2"/>
        <w:jc w:val="both"/>
      </w:pPr>
      <w:r w:rsidRPr="004B40B3">
        <w:t>Why Bayesian?</w:t>
      </w:r>
    </w:p>
    <w:p w14:paraId="3C365668" w14:textId="4522A7AF" w:rsidR="00445E14" w:rsidRDefault="004B40B3" w:rsidP="006A6BDB">
      <w:pPr>
        <w:jc w:val="both"/>
      </w:pPr>
      <w:r w:rsidRPr="004B40B3">
        <w:t xml:space="preserve">Bayesian techniques offer a more robust and flexible approach to capture the complex dynamics of </w:t>
      </w:r>
      <w:r w:rsidR="007958A2">
        <w:t xml:space="preserve">alternative investment </w:t>
      </w:r>
      <w:r w:rsidRPr="004B40B3">
        <w:t>returns due to their ability to</w:t>
      </w:r>
      <w:r w:rsidR="00445E14">
        <w:t>:</w:t>
      </w:r>
    </w:p>
    <w:p w14:paraId="5219F5AA" w14:textId="2EA55010" w:rsidR="00445E14" w:rsidRDefault="004B40B3" w:rsidP="006A6BDB">
      <w:pPr>
        <w:pStyle w:val="ListParagraph"/>
        <w:numPr>
          <w:ilvl w:val="0"/>
          <w:numId w:val="3"/>
        </w:numPr>
        <w:jc w:val="both"/>
      </w:pPr>
      <w:r w:rsidRPr="004B40B3">
        <w:t xml:space="preserve">incorporate </w:t>
      </w:r>
      <w:r w:rsidR="00353510">
        <w:t xml:space="preserve">information beyond </w:t>
      </w:r>
      <w:r w:rsidR="00C44B5F">
        <w:t>a fund’s track record</w:t>
      </w:r>
      <w:r w:rsidRPr="004B40B3">
        <w:t xml:space="preserve">, </w:t>
      </w:r>
    </w:p>
    <w:p w14:paraId="15FFE819" w14:textId="77777777" w:rsidR="00445E14" w:rsidRDefault="004B40B3" w:rsidP="006A6BDB">
      <w:pPr>
        <w:pStyle w:val="ListParagraph"/>
        <w:numPr>
          <w:ilvl w:val="0"/>
          <w:numId w:val="3"/>
        </w:numPr>
        <w:jc w:val="both"/>
      </w:pPr>
      <w:r w:rsidRPr="004B40B3">
        <w:t xml:space="preserve">handle limited data, </w:t>
      </w:r>
    </w:p>
    <w:p w14:paraId="2FB5352C" w14:textId="65F94D70" w:rsidR="00445E14" w:rsidRDefault="004B40B3" w:rsidP="006A6BDB">
      <w:pPr>
        <w:pStyle w:val="ListParagraph"/>
        <w:numPr>
          <w:ilvl w:val="0"/>
          <w:numId w:val="3"/>
        </w:numPr>
        <w:jc w:val="both"/>
      </w:pPr>
      <w:r w:rsidRPr="004B40B3">
        <w:t>account for illiquidity</w:t>
      </w:r>
      <w:r w:rsidR="00C44B5F">
        <w:t>-induced smoothing</w:t>
      </w:r>
      <w:r w:rsidRPr="004B40B3">
        <w:t xml:space="preserve">, and </w:t>
      </w:r>
    </w:p>
    <w:p w14:paraId="18B58501" w14:textId="77777777" w:rsidR="00445E14" w:rsidRDefault="004B40B3" w:rsidP="006A6BDB">
      <w:pPr>
        <w:pStyle w:val="ListParagraph"/>
        <w:numPr>
          <w:ilvl w:val="0"/>
          <w:numId w:val="3"/>
        </w:numPr>
        <w:jc w:val="both"/>
      </w:pPr>
      <w:r w:rsidRPr="004B40B3">
        <w:t xml:space="preserve">update estimates as new information becomes available. </w:t>
      </w:r>
    </w:p>
    <w:p w14:paraId="24530C69" w14:textId="77777777" w:rsidR="009708BA" w:rsidRDefault="009708BA" w:rsidP="00D71809">
      <w:pPr>
        <w:jc w:val="both"/>
      </w:pPr>
    </w:p>
    <w:p w14:paraId="2C2F466A" w14:textId="627DAC58" w:rsidR="00891615" w:rsidRDefault="00891615" w:rsidP="00891615">
      <w:pPr>
        <w:jc w:val="both"/>
      </w:pPr>
      <w:r>
        <w:t xml:space="preserve">Bayesian techniques provide a principled and effective framework for handling sparse data in the context of alternative investment returns. By incorporating prior knowledge, Bayesian methods allow researchers to leverage existing information about market dynamics, factor relationships, and investor behavior to inform the estimation process. This is particularly valuable when dealing with limited </w:t>
      </w:r>
      <w:r w:rsidR="0023488A">
        <w:t>track records</w:t>
      </w:r>
      <w:r>
        <w:t>, as the prior information can help to fill in gaps and provide a more complete picture of the underlying return generating process.</w:t>
      </w:r>
    </w:p>
    <w:p w14:paraId="4119CE97" w14:textId="77777777" w:rsidR="00891615" w:rsidRDefault="00891615" w:rsidP="00891615">
      <w:pPr>
        <w:jc w:val="both"/>
      </w:pPr>
    </w:p>
    <w:p w14:paraId="1617581E" w14:textId="77777777" w:rsidR="00891615" w:rsidRDefault="00891615" w:rsidP="00891615">
      <w:pPr>
        <w:jc w:val="both"/>
      </w:pPr>
      <w:r>
        <w:t xml:space="preserve">Another key advantage of Bayesian methods is their ability to update estimates as new data becomes available. Unlike traditional frequentist approaches, which often rely on fixed sample sizes and static model specifications, Bayesian techniques allow for the continuous updating of </w:t>
      </w:r>
      <w:r>
        <w:lastRenderedPageBreak/>
        <w:t>parameter estimates and return predictions as new information arrives. This dynamic updating process is especially useful in the rapidly evolving landscape of alternative investments, where market conditions, investor preferences, and regulatory environments can change quickly.</w:t>
      </w:r>
    </w:p>
    <w:p w14:paraId="189C2189" w14:textId="77777777" w:rsidR="00891615" w:rsidRDefault="00891615" w:rsidP="00891615">
      <w:pPr>
        <w:jc w:val="both"/>
      </w:pPr>
    </w:p>
    <w:p w14:paraId="2FBC535B" w14:textId="38BF45CF" w:rsidR="00891615" w:rsidRDefault="00891615" w:rsidP="00891615">
      <w:pPr>
        <w:jc w:val="both"/>
      </w:pPr>
      <w:r>
        <w:t>By leveraging prior knowledge, handling limited and illiquid data, and adapting to new information, Bayesian techniques offer a powerful and flexible toolkit for modeling the complex dynamics of alternative investment returns. As such, they have become increasingly popular among researchers and practitioners seeking to unlock the potential of these asset classes while managing their unique challenges.</w:t>
      </w:r>
    </w:p>
    <w:p w14:paraId="53773EEF" w14:textId="77777777" w:rsidR="00891615" w:rsidRDefault="00891615" w:rsidP="00D71809">
      <w:pPr>
        <w:jc w:val="both"/>
      </w:pPr>
    </w:p>
    <w:p w14:paraId="140F2FA5" w14:textId="5220BBD2" w:rsidR="009708BA" w:rsidRDefault="009708BA" w:rsidP="009708BA">
      <w:pPr>
        <w:pStyle w:val="Heading3"/>
      </w:pPr>
      <w:r>
        <w:t>Short Track Records</w:t>
      </w:r>
    </w:p>
    <w:p w14:paraId="7074584A" w14:textId="0DA22AFB" w:rsidR="00A51D23" w:rsidRDefault="00A51D23" w:rsidP="00D71809">
      <w:pPr>
        <w:jc w:val="both"/>
      </w:pPr>
      <w:r>
        <w:t>Short track records</w:t>
      </w:r>
      <w:r w:rsidR="003C2D54">
        <w:t xml:space="preserve"> in alternative assets returns </w:t>
      </w:r>
      <w:r w:rsidR="00891615">
        <w:t>are</w:t>
      </w:r>
      <w:r w:rsidR="003C2D54">
        <w:t xml:space="preserve"> a </w:t>
      </w:r>
      <w:r>
        <w:t xml:space="preserve">problem that </w:t>
      </w:r>
      <w:r w:rsidR="003C2D54">
        <w:t xml:space="preserve">is </w:t>
      </w:r>
      <w:r>
        <w:t xml:space="preserve">well-known in the alternative </w:t>
      </w:r>
      <w:del w:id="21" w:author="Arnav Sheth" w:date="2024-05-28T15:27:00Z">
        <w:r w:rsidDel="00044892">
          <w:delText>assets</w:delText>
        </w:r>
      </w:del>
      <w:ins w:id="22" w:author="Arnav Sheth" w:date="2024-05-28T15:27:00Z">
        <w:r w:rsidR="00044892">
          <w:t>assets’</w:t>
        </w:r>
      </w:ins>
      <w:r>
        <w:t xml:space="preserve"> literature. See, for example, </w:t>
      </w:r>
      <w:r w:rsidRPr="00F23E84">
        <w:t xml:space="preserve">Kaplan and </w:t>
      </w:r>
      <w:proofErr w:type="spellStart"/>
      <w:r w:rsidRPr="00F23E84">
        <w:t>Schoar</w:t>
      </w:r>
      <w:proofErr w:type="spellEnd"/>
      <w:r w:rsidRPr="00F23E84">
        <w:t xml:space="preserve"> [2005]</w:t>
      </w:r>
      <w:r>
        <w:t>, who show that there</w:t>
      </w:r>
      <w:r w:rsidRPr="00F23E84">
        <w:t xml:space="preserve"> is a dearth of performance metrics based on actual transactions</w:t>
      </w:r>
      <w:r>
        <w:t xml:space="preserve">. </w:t>
      </w:r>
      <w:r w:rsidRPr="00F23E84">
        <w:t xml:space="preserve">The available time series data often relies on non-market valuations or multiyear internal rates of return (IRR), often segmented by the vintage years of the funds. For investors seeking to optimally allocate their wealth across public securities and </w:t>
      </w:r>
      <w:r>
        <w:t>alternative assets</w:t>
      </w:r>
      <w:r w:rsidRPr="00F23E84">
        <w:t>, the lack of data is a significant barrier.</w:t>
      </w:r>
      <w:r>
        <w:t xml:space="preserve"> </w:t>
      </w:r>
    </w:p>
    <w:p w14:paraId="684DC73A" w14:textId="77777777" w:rsidR="00A51D23" w:rsidRDefault="00A51D23" w:rsidP="00A51D23">
      <w:pPr>
        <w:jc w:val="both"/>
      </w:pPr>
    </w:p>
    <w:p w14:paraId="0AE0F78E" w14:textId="0724B1F0" w:rsidR="00A51D23" w:rsidRDefault="00A51D23" w:rsidP="00A51D23">
      <w:pPr>
        <w:jc w:val="both"/>
      </w:pPr>
      <w:r w:rsidRPr="00903738">
        <w:t>Bayesian methodologies allow for the integration of prior beliefs or information about specific funds into the estimation of returns. The prior information effectually supplements limited data</w:t>
      </w:r>
      <w:r>
        <w:t>, such as short track records</w:t>
      </w:r>
      <w:r w:rsidRPr="00903738">
        <w:t>. The framework aligns well with the unique characteristics of alternative investments, allowing for more accurate and informed returns estimation.</w:t>
      </w:r>
      <w:r>
        <w:t xml:space="preserve"> </w:t>
      </w:r>
    </w:p>
    <w:p w14:paraId="5CB8E460" w14:textId="77777777" w:rsidR="00A51D23" w:rsidRDefault="00A51D23" w:rsidP="00D71809">
      <w:pPr>
        <w:jc w:val="both"/>
      </w:pPr>
    </w:p>
    <w:p w14:paraId="68F2F5A3" w14:textId="43B7A402" w:rsidR="00903738" w:rsidRDefault="003C2D54" w:rsidP="00D71809">
      <w:pPr>
        <w:jc w:val="both"/>
      </w:pPr>
      <w:r>
        <w:t xml:space="preserve">A robust corpus of academic research exists to support the use of these techniques in alternative asset analysis. </w:t>
      </w:r>
      <w:r w:rsidR="00D71809">
        <w:t xml:space="preserve">For instance, </w:t>
      </w:r>
      <w:proofErr w:type="spellStart"/>
      <w:r w:rsidR="00D71809">
        <w:t>K</w:t>
      </w:r>
      <w:r w:rsidR="00D71809" w:rsidRPr="00D71809">
        <w:t>orteweg</w:t>
      </w:r>
      <w:proofErr w:type="spellEnd"/>
      <w:r w:rsidR="00D71809" w:rsidRPr="00D71809">
        <w:t xml:space="preserve"> and Sorensen </w:t>
      </w:r>
      <w:r w:rsidR="00A51D23">
        <w:t>[</w:t>
      </w:r>
      <w:r w:rsidR="00D71809" w:rsidRPr="00D71809">
        <w:t>2017</w:t>
      </w:r>
      <w:r w:rsidR="00A51D23">
        <w:t>]</w:t>
      </w:r>
      <w:r w:rsidR="00D71809" w:rsidRPr="00D71809">
        <w:t xml:space="preserve"> develop a Bayesian approach to estimate the risk and return of venture capital investments, addressing the challenges of limited data and selection bias. </w:t>
      </w:r>
      <w:r>
        <w:t xml:space="preserve">Ang, et al [2013] use Bayesian techniques to estimate the returns of private equity investments using cash flow data from limited partners. The authors address the challenges of limited disclosure and the irregular timing of cash flows, which are common in private equity investments. </w:t>
      </w:r>
      <w:r w:rsidR="009708BA">
        <w:t xml:space="preserve">Dixon and </w:t>
      </w:r>
      <w:r w:rsidR="00AA4D09">
        <w:t>Chong</w:t>
      </w:r>
      <w:r w:rsidR="009708BA">
        <w:t xml:space="preserve"> [201</w:t>
      </w:r>
      <w:r w:rsidR="00AA4D09">
        <w:t>4</w:t>
      </w:r>
      <w:r w:rsidR="009708BA">
        <w:t xml:space="preserve">] show that in </w:t>
      </w:r>
      <w:r w:rsidR="009708BA" w:rsidRPr="009708BA">
        <w:t>the scarcity of information, the complexity of selecting successful portfolio companies, together with the absence of an empirically substantiated general formulaic approach to venture capital and private equity investments</w:t>
      </w:r>
      <w:r w:rsidR="009708BA">
        <w:t xml:space="preserve">, Bayesian methodologies can be used successfully. </w:t>
      </w:r>
      <w:proofErr w:type="spellStart"/>
      <w:r w:rsidR="009708BA">
        <w:t>Avramov</w:t>
      </w:r>
      <w:proofErr w:type="spellEnd"/>
      <w:r w:rsidR="009708BA">
        <w:t xml:space="preserve"> and Zhou [2010] illustrate the efficacy of using Bayesian portfolio analysis in the study of hedge fund investing, among other more public asset classes. </w:t>
      </w:r>
    </w:p>
    <w:p w14:paraId="106A8E95" w14:textId="77777777" w:rsidR="00D71809" w:rsidRDefault="00D71809" w:rsidP="006A6BDB">
      <w:pPr>
        <w:jc w:val="both"/>
      </w:pPr>
    </w:p>
    <w:p w14:paraId="561F0786" w14:textId="302A9738" w:rsidR="00445E14" w:rsidRDefault="00EB0B06" w:rsidP="006A6BDB">
      <w:pPr>
        <w:jc w:val="both"/>
      </w:pPr>
      <w:r>
        <w:t>One of the strengths of t</w:t>
      </w:r>
      <w:r w:rsidR="00EB7DD2">
        <w:t>he model’s Bayesian estimation process provides measures of uncertainty around the estimated returns, and this allows the user to decide for themselves the degree to which they can rely on the</w:t>
      </w:r>
      <w:r>
        <w:t>se</w:t>
      </w:r>
      <w:r w:rsidR="00EB7DD2">
        <w:t xml:space="preserve"> estimated</w:t>
      </w:r>
      <w:r>
        <w:t>, time-weighed</w:t>
      </w:r>
      <w:r w:rsidR="00EB7DD2">
        <w:t xml:space="preserve"> returns.</w:t>
      </w:r>
    </w:p>
    <w:p w14:paraId="5E50A6E7" w14:textId="77777777" w:rsidR="00FD5D09" w:rsidRDefault="00FD5D09" w:rsidP="006A6BDB">
      <w:pPr>
        <w:jc w:val="both"/>
      </w:pPr>
    </w:p>
    <w:p w14:paraId="4CC22E06" w14:textId="1A4FC708" w:rsidR="009708BA" w:rsidRPr="00FE597E" w:rsidRDefault="009708BA" w:rsidP="00FE597E">
      <w:pPr>
        <w:pStyle w:val="Heading3"/>
      </w:pPr>
      <w:r>
        <w:t>Smoothing</w:t>
      </w:r>
    </w:p>
    <w:p w14:paraId="0DA6D251" w14:textId="1D22CD40" w:rsidR="00B865E7" w:rsidRDefault="003C2D54" w:rsidP="006A6BDB">
      <w:pPr>
        <w:jc w:val="both"/>
      </w:pPr>
      <w:r>
        <w:t>Another</w:t>
      </w:r>
      <w:r w:rsidR="00B865E7">
        <w:t xml:space="preserve"> well-known </w:t>
      </w:r>
      <w:r>
        <w:t xml:space="preserve">issue for alternative asset analysis </w:t>
      </w:r>
      <w:r w:rsidR="00B865E7">
        <w:t xml:space="preserve">in the finance practitioner literature that </w:t>
      </w:r>
      <w:r w:rsidR="00F3262D">
        <w:t xml:space="preserve">returns from </w:t>
      </w:r>
      <w:r w:rsidR="00B865E7">
        <w:t>alternative investment</w:t>
      </w:r>
      <w:r w:rsidR="00F3262D">
        <w:t xml:space="preserve"> such as </w:t>
      </w:r>
      <w:r w:rsidR="006A6BDB">
        <w:t>PE</w:t>
      </w:r>
      <w:r w:rsidR="00F3262D">
        <w:t xml:space="preserve">, hedge funds, or real estate funds, </w:t>
      </w:r>
      <w:r w:rsidR="00B865E7">
        <w:t xml:space="preserve">are highly </w:t>
      </w:r>
      <w:r w:rsidR="00B865E7">
        <w:lastRenderedPageBreak/>
        <w:t>serially correlated</w:t>
      </w:r>
      <w:r w:rsidR="00FE597E">
        <w:t xml:space="preserve"> </w:t>
      </w:r>
      <w:r w:rsidR="00FE597E" w:rsidRPr="00FE597E">
        <w:t xml:space="preserve">(see, for example, </w:t>
      </w:r>
      <w:proofErr w:type="spellStart"/>
      <w:r w:rsidR="00FE597E" w:rsidRPr="00FE597E">
        <w:t>Getmansky</w:t>
      </w:r>
      <w:proofErr w:type="spellEnd"/>
      <w:r w:rsidR="00FE597E" w:rsidRPr="00FE597E">
        <w:t xml:space="preserve"> et al. [2004]). In other words, past values correlate with present values. The serial correlation occurs because of the lack of liquidity in the fund itself or some of the assets held within it. For instance, these illiquid assets may not trade frequently, leading to subjective and other- wise noisy valuations. The effect is such that when funds contain illiquid assets, their reported returns may seem steadier than their actual economic returns (returns that consider all available market information about those securities). The positive serial return correlatio</w:t>
      </w:r>
      <w:r w:rsidR="00FE597E">
        <w:t>n</w:t>
      </w:r>
      <w:r w:rsidR="00FE597E" w:rsidRPr="00FE597E">
        <w:t xml:space="preserve"> commonly leads to a downward bias in estimated return variance.</w:t>
      </w:r>
    </w:p>
    <w:p w14:paraId="7B9D7553" w14:textId="77777777" w:rsidR="007860C0" w:rsidRDefault="007860C0" w:rsidP="006A6BDB">
      <w:pPr>
        <w:jc w:val="both"/>
      </w:pPr>
    </w:p>
    <w:p w14:paraId="608D4AA7" w14:textId="1D613A43" w:rsidR="00AA5300" w:rsidRDefault="00FE597E" w:rsidP="00AA5300">
      <w:pPr>
        <w:jc w:val="both"/>
      </w:pPr>
      <w:r w:rsidRPr="00FE597E">
        <w:t>The effect extends to the reported returns of real estate funds</w:t>
      </w:r>
      <w:r>
        <w:t xml:space="preserve"> </w:t>
      </w:r>
      <w:r w:rsidRPr="00FE597E">
        <w:t xml:space="preserve">(Geltner [1993]). Investors typically demand monthly or quarterly reporting. But valuations of many properties included in the funds are effectively updated only annually. Each quarter some properties have their valuations updated, and others do not. </w:t>
      </w:r>
      <w:r w:rsidR="00AA5300">
        <w:t xml:space="preserve"> </w:t>
      </w:r>
      <w:r>
        <w:t xml:space="preserve">For some </w:t>
      </w:r>
      <w:r w:rsidR="00AA5300" w:rsidRPr="00AA5300">
        <w:t>properties</w:t>
      </w:r>
      <w:r>
        <w:t xml:space="preserve">, the lack of </w:t>
      </w:r>
      <w:r w:rsidR="00AA5300" w:rsidRPr="00AA5300">
        <w:t xml:space="preserve">a new valuation within a quarter </w:t>
      </w:r>
      <w:r>
        <w:t xml:space="preserve">might result in a </w:t>
      </w:r>
      <w:r w:rsidR="00AA5300" w:rsidRPr="00AA5300">
        <w:t>carry</w:t>
      </w:r>
      <w:r>
        <w:t>-</w:t>
      </w:r>
      <w:r w:rsidR="00AA5300" w:rsidRPr="00AA5300">
        <w:t xml:space="preserve">over </w:t>
      </w:r>
      <w:r>
        <w:t xml:space="preserve">of </w:t>
      </w:r>
      <w:r w:rsidR="00AA5300" w:rsidRPr="00AA5300">
        <w:t>their last known value into the current quarter.</w:t>
      </w:r>
      <w:r w:rsidR="00AA5300">
        <w:t xml:space="preserve"> </w:t>
      </w:r>
    </w:p>
    <w:p w14:paraId="5F215198" w14:textId="77777777" w:rsidR="00AA5300" w:rsidRDefault="00AA5300" w:rsidP="00AA5300">
      <w:pPr>
        <w:jc w:val="both"/>
      </w:pPr>
    </w:p>
    <w:p w14:paraId="505C5DE7" w14:textId="61782D80" w:rsidR="002874AE" w:rsidRPr="005862A7" w:rsidRDefault="003C2D54" w:rsidP="009708BA">
      <w:pPr>
        <w:jc w:val="both"/>
        <w:rPr>
          <w:rFonts w:eastAsiaTheme="minorEastAsia"/>
        </w:rPr>
      </w:pPr>
      <w:del w:id="23" w:author="Arnav Sheth" w:date="2024-05-28T15:27:00Z">
        <w:r w:rsidDel="00044892">
          <w:delText xml:space="preserve">G3 </w:delText>
        </w:r>
      </w:del>
      <w:ins w:id="24" w:author="Arnav Sheth" w:date="2024-05-28T15:27:00Z">
        <w:r w:rsidR="00044892">
          <w:t>Our model</w:t>
        </w:r>
        <w:r w:rsidR="00044892">
          <w:t xml:space="preserve"> </w:t>
        </w:r>
      </w:ins>
      <w:r>
        <w:t xml:space="preserve">deals with </w:t>
      </w:r>
      <w:r w:rsidR="009708BA">
        <w:t>this issue</w:t>
      </w:r>
      <w:r w:rsidR="009D0A58">
        <w:t xml:space="preserve"> </w:t>
      </w:r>
      <w:r w:rsidR="00BD383A">
        <w:t xml:space="preserve">using a moving average (MA) process with smoothing parameters estimated using </w:t>
      </w:r>
      <w:r w:rsidR="00AA5300">
        <w:t xml:space="preserve">a Bayesian </w:t>
      </w:r>
      <w:r w:rsidR="00BD383A">
        <w:t xml:space="preserve">linear </w:t>
      </w:r>
      <w:r w:rsidR="00F30A5F">
        <w:t>regression</w:t>
      </w:r>
      <w:r w:rsidR="005A0780">
        <w:t xml:space="preserve">. </w:t>
      </w:r>
      <w:r w:rsidR="004F12EB">
        <w:t xml:space="preserve">Note that the MA is </w:t>
      </w:r>
      <w:r w:rsidR="00D5440B">
        <w:t>defined in an econometric sense, and not in a literal sense</w:t>
      </w:r>
      <w:r w:rsidR="00DF7B95">
        <w:t>, although it may be interpreted as such</w:t>
      </w:r>
      <w:r w:rsidR="00D5440B">
        <w:t xml:space="preserve">. </w:t>
      </w:r>
    </w:p>
    <w:p w14:paraId="4A3D8DE1" w14:textId="77777777" w:rsidR="0024126E" w:rsidRDefault="0024126E" w:rsidP="00661F25">
      <w:pPr>
        <w:jc w:val="both"/>
        <w:rPr>
          <w:rFonts w:eastAsiaTheme="minorEastAsia"/>
        </w:rPr>
      </w:pPr>
    </w:p>
    <w:p w14:paraId="590AC56E" w14:textId="137B0573" w:rsidR="00306E6E" w:rsidRPr="002A35E7" w:rsidRDefault="00BF6272" w:rsidP="009708BA">
      <w:pPr>
        <w:jc w:val="both"/>
        <w:rPr>
          <w:rFonts w:eastAsiaTheme="minorEastAsia"/>
        </w:rPr>
      </w:pPr>
      <w:r>
        <w:rPr>
          <w:rFonts w:eastAsiaTheme="minorEastAsia"/>
        </w:rPr>
        <w:t xml:space="preserve">The economic </w:t>
      </w:r>
      <w:r w:rsidR="00852D4B">
        <w:rPr>
          <w:rFonts w:eastAsiaTheme="minorEastAsia"/>
        </w:rPr>
        <w:t>assumption behind</w:t>
      </w:r>
      <w:r w:rsidR="00CF5152">
        <w:rPr>
          <w:rFonts w:eastAsiaTheme="minorEastAsia"/>
        </w:rPr>
        <w:t xml:space="preserve"> </w:t>
      </w:r>
      <w:r w:rsidR="00084851">
        <w:rPr>
          <w:rFonts w:eastAsiaTheme="minorEastAsia"/>
        </w:rPr>
        <w:t>the smoothing</w:t>
      </w:r>
      <w:r w:rsidR="00CF5152">
        <w:rPr>
          <w:rFonts w:eastAsiaTheme="minorEastAsia"/>
        </w:rPr>
        <w:t xml:space="preserve"> process </w:t>
      </w:r>
      <w:r w:rsidR="00852D4B">
        <w:rPr>
          <w:rFonts w:eastAsiaTheme="minorEastAsia"/>
        </w:rPr>
        <w:t xml:space="preserve">is </w:t>
      </w:r>
      <w:r>
        <w:rPr>
          <w:rFonts w:eastAsiaTheme="minorEastAsia"/>
        </w:rPr>
        <w:t xml:space="preserve">simple: </w:t>
      </w:r>
      <w:r w:rsidR="000E7E5F">
        <w:rPr>
          <w:rFonts w:eastAsiaTheme="minorEastAsia"/>
        </w:rPr>
        <w:t xml:space="preserve">that the observed fund returns </w:t>
      </w:r>
      <w:r w:rsidR="009708BA">
        <w:rPr>
          <w:rFonts w:eastAsiaTheme="minorEastAsia"/>
        </w:rPr>
        <w:t>are</w:t>
      </w:r>
      <w:r w:rsidR="000E7E5F">
        <w:rPr>
          <w:rFonts w:eastAsiaTheme="minorEastAsia"/>
        </w:rPr>
        <w:t xml:space="preserve"> a weighted average of the fund’s economic returns </w:t>
      </w:r>
      <w:r w:rsidR="00CF5152">
        <w:rPr>
          <w:rFonts w:eastAsiaTheme="minorEastAsia"/>
        </w:rPr>
        <w:t xml:space="preserve">over the most recent </w:t>
      </w:r>
      <w:r w:rsidR="00DB4D6B">
        <w:rPr>
          <w:rFonts w:eastAsiaTheme="minorEastAsia"/>
        </w:rPr>
        <w:t xml:space="preserve">periods, including the current period. </w:t>
      </w:r>
      <w:r w:rsidR="008F28E8" w:rsidRPr="008F28E8">
        <w:t xml:space="preserve">This restriction is </w:t>
      </w:r>
      <w:proofErr w:type="gramStart"/>
      <w:r w:rsidR="008F28E8" w:rsidRPr="008F28E8">
        <w:t>similar to</w:t>
      </w:r>
      <w:proofErr w:type="gramEnd"/>
      <w:ins w:id="25" w:author="Arnav Sheth" w:date="2024-05-28T15:27:00Z">
        <w:r w:rsidR="00044892">
          <w:t xml:space="preserve"> the one in</w:t>
        </w:r>
      </w:ins>
      <w:r w:rsidR="008F28E8" w:rsidRPr="008F28E8">
        <w:t xml:space="preserve"> </w:t>
      </w:r>
      <w:proofErr w:type="spellStart"/>
      <w:r w:rsidR="008F28E8" w:rsidRPr="008F28E8">
        <w:t>Getmansky</w:t>
      </w:r>
      <w:proofErr w:type="spellEnd"/>
      <w:r w:rsidR="00EF4E53">
        <w:t xml:space="preserve"> et al [</w:t>
      </w:r>
      <w:r w:rsidR="008F28E8" w:rsidRPr="008F28E8">
        <w:t>2004</w:t>
      </w:r>
      <w:r w:rsidR="00EF4E53">
        <w:t>]</w:t>
      </w:r>
      <w:r w:rsidR="008F28E8" w:rsidRPr="008F28E8">
        <w:t xml:space="preserve"> where the observed return for some period </w:t>
      </w:r>
      <m:oMath>
        <m:r>
          <w:rPr>
            <w:rFonts w:ascii="Cambria Math" w:hAnsi="Cambria Math"/>
          </w:rPr>
          <m:t>t</m:t>
        </m:r>
      </m:oMath>
      <w:r w:rsidR="008F28E8" w:rsidRPr="008F28E8">
        <w:t xml:space="preserve">, is a weighted average of the “true” returns over the most recent </w:t>
      </w:r>
      <m:oMath>
        <m:r>
          <w:rPr>
            <w:rFonts w:ascii="Cambria Math" w:hAnsi="Cambria Math"/>
          </w:rPr>
          <m:t>k+1</m:t>
        </m:r>
      </m:oMath>
      <w:r w:rsidR="008F28E8" w:rsidRPr="008F28E8">
        <w:t xml:space="preserve"> periods</w:t>
      </w:r>
      <w:r w:rsidR="009708BA">
        <w:t xml:space="preserve">. </w:t>
      </w:r>
      <w:r w:rsidR="008F28E8" w:rsidRPr="008F28E8">
        <w:t xml:space="preserve">In our case the observed returns are the reported returns, the “true” returns are the latent returns generated using the </w:t>
      </w:r>
      <w:r w:rsidR="009708BA">
        <w:t xml:space="preserve">model. </w:t>
      </w:r>
    </w:p>
    <w:p w14:paraId="0168392A" w14:textId="77777777" w:rsidR="001A7BB9" w:rsidRDefault="001A7BB9"/>
    <w:p w14:paraId="0EC0BE9D" w14:textId="518339DB" w:rsidR="000971A4" w:rsidRPr="00551EDE" w:rsidRDefault="000971A4" w:rsidP="000971A4">
      <w:pPr>
        <w:pStyle w:val="Heading1"/>
        <w:jc w:val="both"/>
      </w:pPr>
      <w:r>
        <w:t>Conclusion</w:t>
      </w:r>
    </w:p>
    <w:p w14:paraId="1AFEC835" w14:textId="77777777" w:rsidR="00670982" w:rsidRPr="00670982" w:rsidRDefault="00670982" w:rsidP="00670982">
      <w:pPr>
        <w:jc w:val="both"/>
        <w:rPr>
          <w:rFonts w:eastAsiaTheme="minorEastAsia"/>
        </w:rPr>
      </w:pPr>
    </w:p>
    <w:p w14:paraId="1062324A" w14:textId="112D23D4" w:rsidR="00F866F4" w:rsidRPr="00F866F4" w:rsidRDefault="003116A5" w:rsidP="00F866F4">
      <w:pPr>
        <w:jc w:val="both"/>
        <w:rPr>
          <w:rFonts w:eastAsiaTheme="minorEastAsia"/>
        </w:rPr>
      </w:pPr>
      <w:r>
        <w:rPr>
          <w:rFonts w:eastAsiaTheme="minorEastAsia"/>
        </w:rPr>
        <w:t>Our model</w:t>
      </w:r>
      <w:r w:rsidR="00F866F4" w:rsidRPr="00F866F4">
        <w:rPr>
          <w:rFonts w:eastAsiaTheme="minorEastAsia"/>
        </w:rPr>
        <w:t xml:space="preserve"> represents a significant advancement in the quantitative analysis of alternative investments, such as private equity and hedge funds. By employing hierarchical Bayesian modeling techniques, </w:t>
      </w:r>
      <w:r>
        <w:rPr>
          <w:rFonts w:eastAsiaTheme="minorEastAsia"/>
        </w:rPr>
        <w:t xml:space="preserve">we </w:t>
      </w:r>
      <w:r w:rsidR="00F866F4" w:rsidRPr="00F866F4">
        <w:rPr>
          <w:rFonts w:eastAsiaTheme="minorEastAsia"/>
        </w:rPr>
        <w:t>effectively address the challenges posed by limited and noisy data, illiquidity, and the need for regular updates as new information becomes available.</w:t>
      </w:r>
    </w:p>
    <w:p w14:paraId="223005BF" w14:textId="77777777" w:rsidR="00F866F4" w:rsidRPr="00F866F4" w:rsidRDefault="00F866F4" w:rsidP="00F866F4">
      <w:pPr>
        <w:jc w:val="both"/>
        <w:rPr>
          <w:rFonts w:eastAsiaTheme="minorEastAsia"/>
        </w:rPr>
      </w:pPr>
    </w:p>
    <w:p w14:paraId="27592C98" w14:textId="77777777" w:rsidR="00F866F4" w:rsidRPr="00F866F4" w:rsidRDefault="00F866F4" w:rsidP="00F866F4">
      <w:pPr>
        <w:jc w:val="both"/>
        <w:rPr>
          <w:rFonts w:eastAsiaTheme="minorEastAsia"/>
        </w:rPr>
      </w:pPr>
      <w:r w:rsidRPr="00F866F4">
        <w:rPr>
          <w:rFonts w:eastAsiaTheme="minorEastAsia"/>
        </w:rPr>
        <w:t>The model's ability to estimate unobservable true economic returns and re-smooth them to mimic reported returns provides investors with valuable insights into fund performance, enabling more informed decision-making. The use of time-weighted returns and the incorporation of stochastic search variable selection (SSVS) further enhance the model's robustness and adaptability to various market conditions and investment scenarios.</w:t>
      </w:r>
    </w:p>
    <w:p w14:paraId="6A511689" w14:textId="77777777" w:rsidR="00F866F4" w:rsidRPr="00F866F4" w:rsidRDefault="00F866F4" w:rsidP="00F866F4">
      <w:pPr>
        <w:jc w:val="both"/>
        <w:rPr>
          <w:rFonts w:eastAsiaTheme="minorEastAsia"/>
        </w:rPr>
      </w:pPr>
    </w:p>
    <w:p w14:paraId="43DA83A6" w14:textId="10D3B09B" w:rsidR="00F866F4" w:rsidRPr="00F866F4" w:rsidRDefault="00F866F4" w:rsidP="00F866F4">
      <w:pPr>
        <w:jc w:val="both"/>
        <w:rPr>
          <w:rFonts w:eastAsiaTheme="minorEastAsia"/>
        </w:rPr>
      </w:pPr>
      <w:r w:rsidRPr="00F866F4">
        <w:rPr>
          <w:rFonts w:eastAsiaTheme="minorEastAsia"/>
        </w:rPr>
        <w:t xml:space="preserve">As alternative investments continue to gain prominence in the portfolios of institutional and individual investors, the need for sophisticated quantitative tools like </w:t>
      </w:r>
      <w:r w:rsidR="003116A5">
        <w:rPr>
          <w:rFonts w:eastAsiaTheme="minorEastAsia"/>
        </w:rPr>
        <w:t>ours</w:t>
      </w:r>
      <w:r w:rsidRPr="00F866F4">
        <w:rPr>
          <w:rFonts w:eastAsiaTheme="minorEastAsia"/>
        </w:rPr>
        <w:t xml:space="preserve"> will only grow. By providing a systematic and data-driven approach to evaluating alternative investment funds, </w:t>
      </w:r>
      <w:r w:rsidR="003116A5">
        <w:rPr>
          <w:rFonts w:eastAsiaTheme="minorEastAsia"/>
        </w:rPr>
        <w:t xml:space="preserve">we </w:t>
      </w:r>
      <w:r w:rsidRPr="00F866F4">
        <w:rPr>
          <w:rFonts w:eastAsiaTheme="minorEastAsia"/>
        </w:rPr>
        <w:lastRenderedPageBreak/>
        <w:t>contribute to the democratization of these asset classes and support</w:t>
      </w:r>
      <w:del w:id="26" w:author="Arnav Sheth" w:date="2024-05-28T15:28:00Z">
        <w:r w:rsidRPr="00F866F4" w:rsidDel="00044892">
          <w:rPr>
            <w:rFonts w:eastAsiaTheme="minorEastAsia"/>
          </w:rPr>
          <w:delText>s</w:delText>
        </w:r>
      </w:del>
      <w:r w:rsidRPr="00F866F4">
        <w:rPr>
          <w:rFonts w:eastAsiaTheme="minorEastAsia"/>
        </w:rPr>
        <w:t xml:space="preserve"> the ongoing expansion and liquidity of the alternative investment market.</w:t>
      </w:r>
    </w:p>
    <w:p w14:paraId="30F95724" w14:textId="77777777" w:rsidR="00F866F4" w:rsidRPr="00F866F4" w:rsidRDefault="00F866F4" w:rsidP="00F866F4">
      <w:pPr>
        <w:jc w:val="both"/>
        <w:rPr>
          <w:rFonts w:eastAsiaTheme="minorEastAsia"/>
        </w:rPr>
      </w:pPr>
    </w:p>
    <w:p w14:paraId="4C645B12" w14:textId="0874C430" w:rsidR="000B09BE" w:rsidRDefault="00F866F4" w:rsidP="00F866F4">
      <w:pPr>
        <w:jc w:val="both"/>
        <w:rPr>
          <w:rFonts w:eastAsiaTheme="minorEastAsia"/>
        </w:rPr>
      </w:pPr>
      <w:r w:rsidRPr="00F866F4">
        <w:rPr>
          <w:rFonts w:eastAsiaTheme="minorEastAsia"/>
        </w:rPr>
        <w:t xml:space="preserve">In conclusion, </w:t>
      </w:r>
      <w:r w:rsidR="003116A5">
        <w:rPr>
          <w:rFonts w:eastAsiaTheme="minorEastAsia"/>
        </w:rPr>
        <w:t xml:space="preserve">our model </w:t>
      </w:r>
      <w:r w:rsidRPr="00F866F4">
        <w:rPr>
          <w:rFonts w:eastAsiaTheme="minorEastAsia"/>
        </w:rPr>
        <w:t>represents a powerful tool for investors, fund managers, and researchers seeking to navigate the complexities of alternative investments. As the model continues to evolve and incorporate new data and insights, it has the potential to become an industry standard, driving innovation and growth in the alternative investment space.</w:t>
      </w:r>
    </w:p>
    <w:p w14:paraId="27C96AC7" w14:textId="77777777" w:rsidR="00670982" w:rsidRPr="00737675" w:rsidRDefault="00670982" w:rsidP="00670982">
      <w:pPr>
        <w:jc w:val="both"/>
        <w:rPr>
          <w:rFonts w:eastAsiaTheme="minorEastAsia"/>
        </w:rPr>
      </w:pPr>
    </w:p>
    <w:p w14:paraId="0E73F76D" w14:textId="77777777" w:rsidR="002429DA" w:rsidRDefault="002429DA" w:rsidP="00573F14">
      <w:pPr>
        <w:jc w:val="both"/>
      </w:pPr>
    </w:p>
    <w:p w14:paraId="1A747A33" w14:textId="0A2DFB71" w:rsidR="00670982" w:rsidRDefault="00670982">
      <w:r>
        <w:br w:type="page"/>
      </w:r>
    </w:p>
    <w:p w14:paraId="0F0C88B8" w14:textId="70B974E7" w:rsidR="00670982" w:rsidRDefault="00670982" w:rsidP="00670982">
      <w:pPr>
        <w:pStyle w:val="Heading1"/>
        <w:numPr>
          <w:ilvl w:val="0"/>
          <w:numId w:val="0"/>
        </w:numPr>
        <w:ind w:left="432" w:hanging="432"/>
        <w:rPr>
          <w:rFonts w:eastAsiaTheme="minorEastAsia"/>
        </w:rPr>
      </w:pPr>
      <w:r>
        <w:rPr>
          <w:rFonts w:eastAsiaTheme="minorEastAsia"/>
        </w:rPr>
        <w:lastRenderedPageBreak/>
        <w:t>References</w:t>
      </w:r>
    </w:p>
    <w:p w14:paraId="7559E469" w14:textId="77777777" w:rsidR="002228CA" w:rsidRPr="002228CA" w:rsidRDefault="002228CA" w:rsidP="002228CA"/>
    <w:p w14:paraId="38099A05" w14:textId="7736221D" w:rsidR="003A66C2" w:rsidRDefault="003A66C2" w:rsidP="00670982">
      <w:pPr>
        <w:pStyle w:val="ListParagraph"/>
        <w:numPr>
          <w:ilvl w:val="0"/>
          <w:numId w:val="19"/>
        </w:numPr>
      </w:pPr>
      <w:r>
        <w:t xml:space="preserve">Andrew Ang, </w:t>
      </w:r>
      <w:proofErr w:type="spellStart"/>
      <w:r>
        <w:t>Bingxu</w:t>
      </w:r>
      <w:proofErr w:type="spellEnd"/>
      <w:r>
        <w:t xml:space="preserve"> Chen, William N. </w:t>
      </w:r>
      <w:proofErr w:type="spellStart"/>
      <w:r>
        <w:t>Goetzmann</w:t>
      </w:r>
      <w:proofErr w:type="spellEnd"/>
      <w:r>
        <w:t xml:space="preserve">, and Ludovic </w:t>
      </w:r>
      <w:proofErr w:type="spellStart"/>
      <w:r>
        <w:t>Phalippou</w:t>
      </w:r>
      <w:proofErr w:type="spellEnd"/>
      <w:r>
        <w:t>. 2018. Estimating private equity returns from limited partner cash flows. Journal of Finance, 73 (4): 1751-1783.</w:t>
      </w:r>
    </w:p>
    <w:p w14:paraId="64BFD6C0" w14:textId="72AB7CEA" w:rsidR="00AA4D09" w:rsidRDefault="00AA4D09" w:rsidP="00670982">
      <w:pPr>
        <w:pStyle w:val="ListParagraph"/>
        <w:numPr>
          <w:ilvl w:val="0"/>
          <w:numId w:val="19"/>
        </w:numPr>
      </w:pPr>
      <w:r>
        <w:t xml:space="preserve">Matthew </w:t>
      </w:r>
      <w:r w:rsidRPr="00AA4D09">
        <w:t>Dixon</w:t>
      </w:r>
      <w:r>
        <w:t xml:space="preserve"> and </w:t>
      </w:r>
      <w:proofErr w:type="spellStart"/>
      <w:r>
        <w:t>Jike</w:t>
      </w:r>
      <w:proofErr w:type="spellEnd"/>
      <w:r>
        <w:t xml:space="preserve"> </w:t>
      </w:r>
      <w:r w:rsidRPr="00AA4D09">
        <w:t>Chong</w:t>
      </w:r>
      <w:r>
        <w:t xml:space="preserve">. </w:t>
      </w:r>
      <w:r w:rsidRPr="00AA4D09">
        <w:t>201</w:t>
      </w:r>
      <w:r>
        <w:t>4</w:t>
      </w:r>
      <w:r w:rsidRPr="00AA4D09">
        <w:t>. A Bayesian Approach to Ranking Private Companies Based on Predictive Indicators. </w:t>
      </w:r>
      <w:r>
        <w:t xml:space="preserve">AI Communications, </w:t>
      </w:r>
      <w:r w:rsidRPr="00AA4D09">
        <w:t>7 (2)</w:t>
      </w:r>
      <w:r>
        <w:t xml:space="preserve">: </w:t>
      </w:r>
      <w:r w:rsidRPr="00AA4D09">
        <w:t>173–188</w:t>
      </w:r>
    </w:p>
    <w:p w14:paraId="6BB44B50" w14:textId="1EFB3FD4" w:rsidR="003A66C2" w:rsidRDefault="003A66C2" w:rsidP="00670982">
      <w:pPr>
        <w:pStyle w:val="ListParagraph"/>
        <w:numPr>
          <w:ilvl w:val="0"/>
          <w:numId w:val="19"/>
        </w:numPr>
      </w:pPr>
      <w:r>
        <w:t xml:space="preserve">Doron </w:t>
      </w:r>
      <w:proofErr w:type="spellStart"/>
      <w:r w:rsidRPr="003A66C2">
        <w:t>Avramov</w:t>
      </w:r>
      <w:proofErr w:type="spellEnd"/>
      <w:r>
        <w:t xml:space="preserve"> and</w:t>
      </w:r>
      <w:r w:rsidRPr="003A66C2">
        <w:t xml:space="preserve"> </w:t>
      </w:r>
      <w:proofErr w:type="spellStart"/>
      <w:r>
        <w:t>Guofu</w:t>
      </w:r>
      <w:proofErr w:type="spellEnd"/>
      <w:r>
        <w:t xml:space="preserve"> </w:t>
      </w:r>
      <w:r w:rsidRPr="003A66C2">
        <w:t>Zhou</w:t>
      </w:r>
      <w:r>
        <w:t>.</w:t>
      </w:r>
      <w:r w:rsidRPr="003A66C2">
        <w:t xml:space="preserve"> 2010. Bayesian Portfolio Analysis. Review of Financial Economics</w:t>
      </w:r>
      <w:r>
        <w:t>,</w:t>
      </w:r>
      <w:r w:rsidRPr="003A66C2">
        <w:t xml:space="preserve"> 2</w:t>
      </w:r>
      <w:r>
        <w:t>:</w:t>
      </w:r>
      <w:r w:rsidRPr="003A66C2">
        <w:t>25-47.</w:t>
      </w:r>
    </w:p>
    <w:p w14:paraId="7BF7E519" w14:textId="110CEDC0" w:rsidR="00670982" w:rsidRDefault="00670982" w:rsidP="00670982">
      <w:pPr>
        <w:pStyle w:val="ListParagraph"/>
        <w:numPr>
          <w:ilvl w:val="0"/>
          <w:numId w:val="19"/>
        </w:numPr>
      </w:pPr>
      <w:r>
        <w:t>David Geltner. Estimating market values from appraised values without assuming an efficient market. The Journal of Real Estate Research, 8(3):324–345, 1993.</w:t>
      </w:r>
    </w:p>
    <w:p w14:paraId="701CEE7C" w14:textId="4176D6AC" w:rsidR="00670982" w:rsidRDefault="00670982" w:rsidP="00670982">
      <w:pPr>
        <w:pStyle w:val="ListParagraph"/>
        <w:numPr>
          <w:ilvl w:val="0"/>
          <w:numId w:val="19"/>
        </w:numPr>
      </w:pPr>
      <w:r>
        <w:t xml:space="preserve">Edward I. George and Robert E. McCulloch. Variable selection via </w:t>
      </w:r>
      <w:proofErr w:type="spellStart"/>
      <w:r>
        <w:t>gibbs</w:t>
      </w:r>
      <w:proofErr w:type="spellEnd"/>
      <w:r>
        <w:t xml:space="preserve"> sampling. Journal of the American Statistical Association, 88(423):881–889, 1993.</w:t>
      </w:r>
    </w:p>
    <w:p w14:paraId="20F5F55F" w14:textId="3CD5AE69" w:rsidR="00670982" w:rsidRDefault="00670982" w:rsidP="00670982">
      <w:pPr>
        <w:pStyle w:val="ListParagraph"/>
        <w:numPr>
          <w:ilvl w:val="0"/>
          <w:numId w:val="19"/>
        </w:numPr>
      </w:pPr>
      <w:r>
        <w:t xml:space="preserve">Mila </w:t>
      </w:r>
      <w:proofErr w:type="spellStart"/>
      <w:r>
        <w:t>Getmansky</w:t>
      </w:r>
      <w:proofErr w:type="spellEnd"/>
      <w:r>
        <w:t>, Andrew W. Lo, and Igor Makarov. An econometric model of serial correlation and illiquidity in hedge fund returns. Journal of Financial Economics, 74(3):529–609, 2004.</w:t>
      </w:r>
    </w:p>
    <w:p w14:paraId="16D30DC3" w14:textId="7DDC1F13" w:rsidR="00670982" w:rsidRDefault="00670982" w:rsidP="00670982">
      <w:pPr>
        <w:pStyle w:val="ListParagraph"/>
        <w:numPr>
          <w:ilvl w:val="0"/>
          <w:numId w:val="19"/>
        </w:numPr>
      </w:pPr>
      <w:r>
        <w:t xml:space="preserve">Hemant </w:t>
      </w:r>
      <w:proofErr w:type="spellStart"/>
      <w:r>
        <w:t>Ishwaran</w:t>
      </w:r>
      <w:proofErr w:type="spellEnd"/>
      <w:r>
        <w:t xml:space="preserve"> and J. Sunil Rao. Spike and slab variable selection: frequentist and </w:t>
      </w:r>
      <w:proofErr w:type="spellStart"/>
      <w:r>
        <w:t>bayesian</w:t>
      </w:r>
      <w:proofErr w:type="spellEnd"/>
      <w:r>
        <w:t xml:space="preserve"> strategies. The Annals of Statistics, 33(2):730–733, 2005.</w:t>
      </w:r>
    </w:p>
    <w:p w14:paraId="39C3B9EC" w14:textId="7BEDB37D" w:rsidR="00670982" w:rsidRDefault="00670982" w:rsidP="00670982">
      <w:pPr>
        <w:pStyle w:val="ListParagraph"/>
        <w:numPr>
          <w:ilvl w:val="0"/>
          <w:numId w:val="19"/>
        </w:numPr>
      </w:pPr>
      <w:r>
        <w:t xml:space="preserve">Steven N Kaplan and Antoinette </w:t>
      </w:r>
      <w:proofErr w:type="spellStart"/>
      <w:r>
        <w:t>Schoar</w:t>
      </w:r>
      <w:proofErr w:type="spellEnd"/>
      <w:r>
        <w:t>. Private equity performance: Returns, persistence, and capital flows. The Journal of Finance, 60(4):1791–1823, 2005.</w:t>
      </w:r>
    </w:p>
    <w:p w14:paraId="24C06289" w14:textId="43DFAABE" w:rsidR="00670982" w:rsidRDefault="00670982" w:rsidP="00670982">
      <w:pPr>
        <w:pStyle w:val="ListParagraph"/>
        <w:numPr>
          <w:ilvl w:val="0"/>
          <w:numId w:val="19"/>
        </w:numPr>
      </w:pPr>
      <w:r>
        <w:t>Harry M. Markowitz. Portfolio selection. Journal of Finance, 7(1):77–91, 1952.</w:t>
      </w:r>
    </w:p>
    <w:p w14:paraId="68E3E5F1" w14:textId="7324DACA" w:rsidR="00670982" w:rsidRDefault="00670982" w:rsidP="00670982">
      <w:pPr>
        <w:pStyle w:val="ListParagraph"/>
        <w:numPr>
          <w:ilvl w:val="0"/>
          <w:numId w:val="19"/>
        </w:numPr>
      </w:pPr>
      <w:r>
        <w:t>T.J. Mitchell and J.J. Beauchamp. Bayesian variable selection in linear regression. Journal of the American Statistical Association, 83:1023–1036, 1988.</w:t>
      </w:r>
    </w:p>
    <w:p w14:paraId="09F9374E" w14:textId="3B169655" w:rsidR="00670982" w:rsidRDefault="00670982" w:rsidP="00670982">
      <w:pPr>
        <w:pStyle w:val="ListParagraph"/>
        <w:numPr>
          <w:ilvl w:val="0"/>
          <w:numId w:val="19"/>
        </w:numPr>
      </w:pPr>
      <w:r>
        <w:t xml:space="preserve">Ludovic </w:t>
      </w:r>
      <w:proofErr w:type="spellStart"/>
      <w:r>
        <w:t>Phalippou</w:t>
      </w:r>
      <w:proofErr w:type="spellEnd"/>
      <w:r>
        <w:t xml:space="preserve">. The hazards of using </w:t>
      </w:r>
      <w:proofErr w:type="spellStart"/>
      <w:r>
        <w:t>irr</w:t>
      </w:r>
      <w:proofErr w:type="spellEnd"/>
      <w:r>
        <w:t xml:space="preserve"> to measure performance: The case of private</w:t>
      </w:r>
    </w:p>
    <w:p w14:paraId="38CB5C44" w14:textId="222CE15A" w:rsidR="00670982" w:rsidRDefault="00670982" w:rsidP="00670982">
      <w:pPr>
        <w:pStyle w:val="ListParagraph"/>
      </w:pPr>
      <w:r>
        <w:t>equity. 2008. https://papers.ssrn.com/sol3/papers.cfm?abstract_id=1111796.</w:t>
      </w:r>
    </w:p>
    <w:p w14:paraId="3A577DE8" w14:textId="7FD37340" w:rsidR="00670982" w:rsidRDefault="00670982" w:rsidP="00670982">
      <w:pPr>
        <w:pStyle w:val="ListParagraph"/>
        <w:numPr>
          <w:ilvl w:val="0"/>
          <w:numId w:val="19"/>
        </w:numPr>
      </w:pPr>
      <w:r>
        <w:t xml:space="preserve">Juho </w:t>
      </w:r>
      <w:proofErr w:type="spellStart"/>
      <w:r>
        <w:t>Piironen</w:t>
      </w:r>
      <w:proofErr w:type="spellEnd"/>
      <w:r>
        <w:t xml:space="preserve"> and Aki </w:t>
      </w:r>
      <w:proofErr w:type="spellStart"/>
      <w:r>
        <w:t>Vehtari</w:t>
      </w:r>
      <w:proofErr w:type="spellEnd"/>
      <w:r>
        <w:t xml:space="preserve">. Comparison of </w:t>
      </w:r>
      <w:proofErr w:type="spellStart"/>
      <w:r>
        <w:t>bayesian</w:t>
      </w:r>
      <w:proofErr w:type="spellEnd"/>
      <w:r>
        <w:t xml:space="preserve"> predictive methods for model selection. Statistics and Computing, 27:711–735, 2017.</w:t>
      </w:r>
    </w:p>
    <w:p w14:paraId="01DEB5CC" w14:textId="2ECDFA96" w:rsidR="00670982" w:rsidRPr="00670982" w:rsidRDefault="00670982" w:rsidP="00670982">
      <w:pPr>
        <w:pStyle w:val="ListParagraph"/>
        <w:numPr>
          <w:ilvl w:val="0"/>
          <w:numId w:val="19"/>
        </w:numPr>
      </w:pPr>
      <w:r>
        <w:t>Morten Sorensen and Ravi Jagannathan. The public market equivalent and private equity performance, 2013. https://papers.ssrn.com/sol3/papers.cfm?abstract_id=2347972.</w:t>
      </w:r>
    </w:p>
    <w:p w14:paraId="2113C8D6" w14:textId="77777777" w:rsidR="00951CF4" w:rsidRPr="00515176" w:rsidRDefault="00951CF4" w:rsidP="00573F14">
      <w:pPr>
        <w:jc w:val="both"/>
      </w:pPr>
    </w:p>
    <w:p w14:paraId="5EE8CC1E" w14:textId="216F2C58" w:rsidR="0001284F" w:rsidRDefault="0001284F">
      <w:r>
        <w:br w:type="page"/>
      </w:r>
    </w:p>
    <w:p w14:paraId="5F954B03" w14:textId="404E6C73" w:rsidR="00891615" w:rsidRPr="00891615" w:rsidRDefault="00891615" w:rsidP="00891615">
      <w:pPr>
        <w:pStyle w:val="Heading2"/>
        <w:numPr>
          <w:ilvl w:val="0"/>
          <w:numId w:val="0"/>
        </w:numPr>
        <w:ind w:left="576" w:hanging="576"/>
        <w:rPr>
          <w:sz w:val="32"/>
          <w:szCs w:val="32"/>
        </w:rPr>
      </w:pPr>
      <w:r w:rsidRPr="00891615">
        <w:rPr>
          <w:sz w:val="32"/>
          <w:szCs w:val="32"/>
        </w:rPr>
        <w:lastRenderedPageBreak/>
        <w:t>Appendix</w:t>
      </w:r>
    </w:p>
    <w:p w14:paraId="3965F470" w14:textId="77777777" w:rsidR="00891615" w:rsidRPr="00891615" w:rsidRDefault="00891615" w:rsidP="00891615"/>
    <w:p w14:paraId="32DF6469" w14:textId="6B854B78" w:rsidR="00891615" w:rsidRDefault="00891615" w:rsidP="00891615">
      <w:pPr>
        <w:pStyle w:val="Heading2"/>
        <w:numPr>
          <w:ilvl w:val="0"/>
          <w:numId w:val="29"/>
        </w:numPr>
      </w:pPr>
      <w:r>
        <w:t>The Choice of Prior Distributions</w:t>
      </w:r>
    </w:p>
    <w:p w14:paraId="3F1BD813" w14:textId="77777777" w:rsidR="00891615" w:rsidRDefault="00891615" w:rsidP="00891615">
      <w:pPr>
        <w:jc w:val="both"/>
      </w:pPr>
      <w:r w:rsidRPr="00084851">
        <w:t>The influence of well-behaved priors declines as data increases. Priors are, of course, essential in Bayesian analysis. In theory, Bayesian models exhibit a property known as ‘consistency.’ This means that as the sample size grows to infinity, the posterior distribution of the parameter of interest will converge to the “true” parameter value</w:t>
      </w:r>
      <w:r>
        <w:rPr>
          <w:rStyle w:val="FootnoteReference"/>
        </w:rPr>
        <w:footnoteReference w:id="4"/>
      </w:r>
      <w:r w:rsidRPr="00084851">
        <w:t>, assuming the model is correctly specified. In such a scenario, the choice of prior becomes less critical as the sample size increases.</w:t>
      </w:r>
    </w:p>
    <w:p w14:paraId="2A3D3921" w14:textId="77777777" w:rsidR="00891615" w:rsidRPr="00084851" w:rsidRDefault="00891615" w:rsidP="00891615"/>
    <w:p w14:paraId="76FACD0F" w14:textId="73D37381" w:rsidR="00891615" w:rsidRPr="00DB4324" w:rsidRDefault="00891615" w:rsidP="00891615">
      <w:pPr>
        <w:pStyle w:val="Heading2"/>
        <w:numPr>
          <w:ilvl w:val="0"/>
          <w:numId w:val="29"/>
        </w:numPr>
      </w:pPr>
      <w:r>
        <w:t>Stochastic Search Variable Selection (SSVS)</w:t>
      </w:r>
    </w:p>
    <w:p w14:paraId="0E99A83F" w14:textId="77777777" w:rsidR="00891615" w:rsidRDefault="00891615" w:rsidP="00891615">
      <w:pPr>
        <w:jc w:val="both"/>
        <w:rPr>
          <w:rFonts w:eastAsiaTheme="minorEastAsia"/>
        </w:rPr>
      </w:pPr>
      <w:r>
        <w:t>Integral to the returns-generating process is a type of regression known as SSVS. I</w:t>
      </w:r>
      <w:r w:rsidRPr="00DB4324">
        <w:rPr>
          <w:rFonts w:eastAsiaTheme="minorEastAsia"/>
        </w:rPr>
        <w:t>t is a predictor selection technique. Such techniques commonly focus on which predictors to retain, though they also aim for improved predictive performance through developing an encompassing model, or model simplification without adversely affecting predictive accuracy (</w:t>
      </w:r>
      <w:proofErr w:type="spellStart"/>
      <w:r w:rsidRPr="00DB4324">
        <w:rPr>
          <w:rFonts w:eastAsiaTheme="minorEastAsia"/>
        </w:rPr>
        <w:t>Piironen</w:t>
      </w:r>
      <w:proofErr w:type="spellEnd"/>
      <w:r w:rsidRPr="00DB4324">
        <w:rPr>
          <w:rFonts w:eastAsiaTheme="minorEastAsia"/>
        </w:rPr>
        <w:t xml:space="preserve"> and </w:t>
      </w:r>
      <w:proofErr w:type="spellStart"/>
      <w:r w:rsidRPr="00DB4324">
        <w:rPr>
          <w:rFonts w:eastAsiaTheme="minorEastAsia"/>
        </w:rPr>
        <w:t>Vehtari</w:t>
      </w:r>
      <w:proofErr w:type="spellEnd"/>
      <w:r w:rsidRPr="00DB4324">
        <w:rPr>
          <w:rFonts w:eastAsiaTheme="minorEastAsia"/>
        </w:rPr>
        <w:t xml:space="preserve"> [2017]). </w:t>
      </w:r>
    </w:p>
    <w:p w14:paraId="37D82CAA" w14:textId="77777777" w:rsidR="00891615" w:rsidRDefault="00891615" w:rsidP="00891615">
      <w:pPr>
        <w:jc w:val="both"/>
      </w:pPr>
    </w:p>
    <w:p w14:paraId="7B363CF0" w14:textId="77777777" w:rsidR="00891615" w:rsidRDefault="00891615" w:rsidP="00891615">
      <w:pPr>
        <w:jc w:val="both"/>
      </w:pPr>
      <w:r w:rsidRPr="00DB4324">
        <w:t xml:space="preserve">SSVS </w:t>
      </w:r>
      <w:r>
        <w:t>is</w:t>
      </w:r>
      <w:r w:rsidRPr="00DB4324">
        <w:t xml:space="preserve"> a Bayesian approach </w:t>
      </w:r>
      <w:r>
        <w:t xml:space="preserve">where </w:t>
      </w:r>
      <w:r w:rsidRPr="00DB4324">
        <w:t>selector variables are employed to pinpoint which subsets of predictors are worth considering. It works by identifying those predictors that have a higher chance of being relevant, based on their posterior probability. Gibbs sampling</w:t>
      </w:r>
      <w:r>
        <w:rPr>
          <w:rStyle w:val="FootnoteReference"/>
        </w:rPr>
        <w:footnoteReference w:id="5"/>
      </w:r>
      <w:r w:rsidRPr="00DB4324">
        <w:t xml:space="preserve"> is standard when estimating these models. The</w:t>
      </w:r>
      <w:r>
        <w:t xml:space="preserve"> </w:t>
      </w:r>
      <w:r w:rsidRPr="00DB4324">
        <w:t>MCMC approach samples from the distribution of all possible subsets of predictors. The subsets that show up more often in these samples are considered promising because they have a higher probability of being relevant.</w:t>
      </w:r>
    </w:p>
    <w:p w14:paraId="6ACCB274" w14:textId="77777777" w:rsidR="00891615" w:rsidRDefault="00891615" w:rsidP="00891615">
      <w:pPr>
        <w:jc w:val="both"/>
      </w:pPr>
    </w:p>
    <w:p w14:paraId="49E7024D" w14:textId="77777777" w:rsidR="00891615" w:rsidRDefault="00891615" w:rsidP="00891615">
      <w:pPr>
        <w:jc w:val="both"/>
      </w:pPr>
      <w:r w:rsidRPr="00DB4324">
        <w:t>We use the SSVS technique of George and McCulloch [1993], also known as a spike and slab regression. The term was coined by Mitchell and Beauchamp [1988] and referred to the prior for the regression coefficients used in their Bayesian hierarchy. This prior was chosen such that the regression parameters were mutually independent with a two-point mixture distribution made up of a uniform flat distribution (the slab) and a degenerate distribution at zero (the spike).</w:t>
      </w:r>
    </w:p>
    <w:p w14:paraId="3E502F0C" w14:textId="77777777" w:rsidR="00891615" w:rsidRDefault="00891615" w:rsidP="00891615">
      <w:pPr>
        <w:jc w:val="both"/>
      </w:pPr>
    </w:p>
    <w:tbl>
      <w:tblPr>
        <w:tblStyle w:val="TableGrid"/>
        <w:tblW w:w="0" w:type="auto"/>
        <w:jc w:val="center"/>
        <w:tblLook w:val="04A0" w:firstRow="1" w:lastRow="0" w:firstColumn="1" w:lastColumn="0" w:noHBand="0" w:noVBand="1"/>
      </w:tblPr>
      <w:tblGrid>
        <w:gridCol w:w="6835"/>
      </w:tblGrid>
      <w:tr w:rsidR="00891615" w14:paraId="4A31A80A" w14:textId="77777777" w:rsidTr="0012347C">
        <w:trPr>
          <w:jc w:val="center"/>
        </w:trPr>
        <w:tc>
          <w:tcPr>
            <w:tcW w:w="6835" w:type="dxa"/>
          </w:tcPr>
          <w:p w14:paraId="2529A87E" w14:textId="77777777" w:rsidR="00891615" w:rsidRPr="000971A4" w:rsidRDefault="00891615" w:rsidP="0012347C">
            <w:pPr>
              <w:jc w:val="center"/>
              <w:rPr>
                <w:rFonts w:asciiTheme="majorHAnsi" w:eastAsiaTheme="minorEastAsia" w:hAnsiTheme="majorHAnsi" w:cstheme="majorHAnsi"/>
                <w:i/>
                <w:iCs/>
                <w:color w:val="2F5496" w:themeColor="accent1" w:themeShade="BF"/>
              </w:rPr>
            </w:pPr>
            <w:r w:rsidRPr="000971A4">
              <w:rPr>
                <w:rFonts w:asciiTheme="majorHAnsi" w:eastAsiaTheme="minorEastAsia" w:hAnsiTheme="majorHAnsi" w:cstheme="majorHAnsi"/>
                <w:i/>
                <w:iCs/>
                <w:noProof/>
                <w:color w:val="2F5496" w:themeColor="accent1" w:themeShade="BF"/>
              </w:rPr>
              <w:lastRenderedPageBreak/>
              <w:drawing>
                <wp:inline distT="0" distB="0" distL="0" distR="0" wp14:anchorId="2B9674F5" wp14:editId="461195AD">
                  <wp:extent cx="3814836" cy="1964885"/>
                  <wp:effectExtent l="0" t="0" r="0" b="3810"/>
                  <wp:docPr id="105130407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04078" name="Picture 3" descr="A grap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0578" cy="2009048"/>
                          </a:xfrm>
                          <a:prstGeom prst="rect">
                            <a:avLst/>
                          </a:prstGeom>
                        </pic:spPr>
                      </pic:pic>
                    </a:graphicData>
                  </a:graphic>
                </wp:inline>
              </w:drawing>
            </w:r>
          </w:p>
        </w:tc>
      </w:tr>
      <w:tr w:rsidR="00891615" w14:paraId="523CD461" w14:textId="77777777" w:rsidTr="0012347C">
        <w:trPr>
          <w:jc w:val="center"/>
        </w:trPr>
        <w:tc>
          <w:tcPr>
            <w:tcW w:w="6835" w:type="dxa"/>
          </w:tcPr>
          <w:p w14:paraId="6E085F4C" w14:textId="77777777" w:rsidR="00891615" w:rsidRPr="003A66C2" w:rsidRDefault="00891615" w:rsidP="0012347C">
            <w:pPr>
              <w:jc w:val="both"/>
              <w:rPr>
                <w:rFonts w:asciiTheme="majorHAnsi" w:eastAsiaTheme="minorEastAsia" w:hAnsiTheme="majorHAnsi" w:cstheme="majorHAnsi"/>
                <w:i/>
                <w:iCs/>
                <w:color w:val="2F5496" w:themeColor="accent1" w:themeShade="BF"/>
                <w:sz w:val="21"/>
                <w:szCs w:val="21"/>
              </w:rPr>
            </w:pPr>
            <w:r w:rsidRPr="003A66C2">
              <w:rPr>
                <w:rFonts w:asciiTheme="majorHAnsi" w:eastAsiaTheme="minorEastAsia" w:hAnsiTheme="majorHAnsi" w:cstheme="majorHAnsi"/>
                <w:i/>
                <w:iCs/>
                <w:color w:val="2F5496" w:themeColor="accent1" w:themeShade="BF"/>
                <w:sz w:val="21"/>
                <w:szCs w:val="21"/>
              </w:rPr>
              <w:t xml:space="preserve">Figure 4: The probability mass function of a fund’s intercept </w:t>
            </w:r>
            <w:proofErr w:type="gramStart"/>
            <w:r w:rsidRPr="003A66C2">
              <w:rPr>
                <w:rFonts w:asciiTheme="majorHAnsi" w:eastAsiaTheme="minorEastAsia" w:hAnsiTheme="majorHAnsi" w:cstheme="majorHAnsi"/>
                <w:i/>
                <w:iCs/>
                <w:color w:val="2F5496" w:themeColor="accent1" w:themeShade="BF"/>
                <w:sz w:val="21"/>
                <w:szCs w:val="21"/>
              </w:rPr>
              <w:t>term  from</w:t>
            </w:r>
            <w:proofErr w:type="gramEnd"/>
            <w:r w:rsidRPr="003A66C2">
              <w:rPr>
                <w:rFonts w:asciiTheme="majorHAnsi" w:eastAsiaTheme="minorEastAsia" w:hAnsiTheme="majorHAnsi" w:cstheme="majorHAnsi"/>
                <w:i/>
                <w:iCs/>
                <w:color w:val="2F5496" w:themeColor="accent1" w:themeShade="BF"/>
                <w:sz w:val="21"/>
                <w:szCs w:val="21"/>
              </w:rPr>
              <w:t xml:space="preserve"> the SSVS (spike and slab) regression. Though we see a spike here, the bulk is in the long right tail representing substantial upside and a significantly greater weight of evidence for a positive alpha. This fund has over two years of history.</w:t>
            </w:r>
          </w:p>
        </w:tc>
      </w:tr>
    </w:tbl>
    <w:p w14:paraId="02AC6B21" w14:textId="77777777" w:rsidR="00891615" w:rsidRDefault="00891615" w:rsidP="00891615">
      <w:pPr>
        <w:jc w:val="both"/>
      </w:pPr>
    </w:p>
    <w:p w14:paraId="705D9972" w14:textId="62EB88C5" w:rsidR="001B0A76" w:rsidRPr="00891615" w:rsidRDefault="001B0A76" w:rsidP="00891615">
      <w:pPr>
        <w:rPr>
          <w:rFonts w:asciiTheme="majorHAnsi" w:eastAsiaTheme="minorEastAsia" w:hAnsiTheme="majorHAnsi" w:cstheme="majorBidi"/>
          <w:color w:val="2F5496" w:themeColor="accent1" w:themeShade="BF"/>
          <w:sz w:val="32"/>
          <w:szCs w:val="32"/>
        </w:rPr>
      </w:pPr>
    </w:p>
    <w:sectPr w:rsidR="001B0A76" w:rsidRPr="00891615">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linton Tepper" w:date="2024-05-28T10:01:00Z" w:initials="CT">
    <w:p w14:paraId="06050E2E" w14:textId="77777777" w:rsidR="00127559" w:rsidRDefault="00127559" w:rsidP="00127559">
      <w:r>
        <w:rPr>
          <w:rStyle w:val="CommentReference"/>
        </w:rPr>
        <w:annotationRef/>
      </w:r>
      <w:r>
        <w:rPr>
          <w:sz w:val="20"/>
          <w:szCs w:val="20"/>
        </w:rPr>
        <w:t>I think this is an important point but probably better in the intro and/or conclusion with an accompanying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50E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EED161" w16cex:dateUtc="2024-05-28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50E2E" w16cid:durableId="21EED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59F7" w14:textId="77777777" w:rsidR="007F2992" w:rsidRDefault="007F2992" w:rsidP="00445E14">
      <w:r>
        <w:separator/>
      </w:r>
    </w:p>
  </w:endnote>
  <w:endnote w:type="continuationSeparator" w:id="0">
    <w:p w14:paraId="284D5D49" w14:textId="77777777" w:rsidR="007F2992" w:rsidRDefault="007F2992" w:rsidP="00445E14">
      <w:r>
        <w:continuationSeparator/>
      </w:r>
    </w:p>
  </w:endnote>
  <w:endnote w:type="continuationNotice" w:id="1">
    <w:p w14:paraId="1F7869BA" w14:textId="77777777" w:rsidR="007F2992" w:rsidRDefault="007F2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959997"/>
      <w:docPartObj>
        <w:docPartGallery w:val="Page Numbers (Bottom of Page)"/>
        <w:docPartUnique/>
      </w:docPartObj>
    </w:sdtPr>
    <w:sdtContent>
      <w:p w14:paraId="0B4A2F96" w14:textId="6060155F"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5345925"/>
      <w:docPartObj>
        <w:docPartGallery w:val="Page Numbers (Bottom of Page)"/>
        <w:docPartUnique/>
      </w:docPartObj>
    </w:sdtPr>
    <w:sdtContent>
      <w:p w14:paraId="090FCF74" w14:textId="26A064BF" w:rsidR="00445E14" w:rsidRDefault="00445E14" w:rsidP="0038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527EF" w14:textId="77777777" w:rsidR="00445E14" w:rsidRDefault="00445E14" w:rsidP="00445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55397"/>
      <w:docPartObj>
        <w:docPartGallery w:val="Page Numbers (Bottom of Page)"/>
        <w:docPartUnique/>
      </w:docPartObj>
    </w:sdtPr>
    <w:sdtContent>
      <w:p w14:paraId="2A568E1B" w14:textId="52828157"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861E2" w14:textId="77777777" w:rsidR="00445E14" w:rsidRDefault="00445E14" w:rsidP="00445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6F7D" w14:textId="77777777" w:rsidR="007F2992" w:rsidRDefault="007F2992" w:rsidP="00445E14">
      <w:r>
        <w:separator/>
      </w:r>
    </w:p>
  </w:footnote>
  <w:footnote w:type="continuationSeparator" w:id="0">
    <w:p w14:paraId="1B3D71E3" w14:textId="77777777" w:rsidR="007F2992" w:rsidRDefault="007F2992" w:rsidP="00445E14">
      <w:r>
        <w:continuationSeparator/>
      </w:r>
    </w:p>
  </w:footnote>
  <w:footnote w:type="continuationNotice" w:id="1">
    <w:p w14:paraId="7D4B11B0" w14:textId="77777777" w:rsidR="007F2992" w:rsidRDefault="007F2992"/>
  </w:footnote>
  <w:footnote w:id="2">
    <w:p w14:paraId="0D3AD545" w14:textId="77777777" w:rsidR="00C235A3" w:rsidRDefault="00C235A3" w:rsidP="00C235A3">
      <w:pPr>
        <w:pStyle w:val="FootnoteText"/>
        <w:rPr>
          <w:ins w:id="8" w:author="Arnav Sheth" w:date="2024-05-28T15:25:00Z"/>
        </w:rPr>
      </w:pPr>
      <w:ins w:id="9" w:author="Arnav Sheth" w:date="2024-05-28T15:25:00Z">
        <w:r>
          <w:rPr>
            <w:rStyle w:val="FootnoteReference"/>
          </w:rPr>
          <w:footnoteRef/>
        </w:r>
        <w:r>
          <w:t xml:space="preserve"> </w:t>
        </w:r>
        <w:r w:rsidRPr="00C235A3">
          <w:t>https://www.preqin.com/news/kpers-raises-alternatives-allocation-cap-as-funding-shortfalls-persist</w:t>
        </w:r>
      </w:ins>
    </w:p>
  </w:footnote>
  <w:footnote w:id="3">
    <w:p w14:paraId="2F6D14FC" w14:textId="2063DBBF" w:rsidR="00C235A3" w:rsidRDefault="00C235A3">
      <w:pPr>
        <w:pStyle w:val="FootnoteText"/>
      </w:pPr>
      <w:ins w:id="13" w:author="Arnav Sheth" w:date="2024-05-28T15:25:00Z">
        <w:r>
          <w:rPr>
            <w:rStyle w:val="FootnoteReference"/>
          </w:rPr>
          <w:footnoteRef/>
        </w:r>
        <w:r>
          <w:t xml:space="preserve"> </w:t>
        </w:r>
        <w:r w:rsidRPr="00C235A3">
          <w:t>https://www.preqin.com/insights/research/reports/fundraising-from-us-pensions-a-guide-to-raising-capital</w:t>
        </w:r>
      </w:ins>
    </w:p>
  </w:footnote>
  <w:footnote w:id="4">
    <w:p w14:paraId="2BA7E0F2" w14:textId="77777777" w:rsidR="00891615" w:rsidRDefault="00891615" w:rsidP="00891615">
      <w:pPr>
        <w:pStyle w:val="FootnoteText"/>
      </w:pPr>
      <w:r>
        <w:rPr>
          <w:rStyle w:val="FootnoteReference"/>
        </w:rPr>
        <w:footnoteRef/>
      </w:r>
      <w:r>
        <w:t xml:space="preserve"> In the frequentist sense of the word. </w:t>
      </w:r>
    </w:p>
  </w:footnote>
  <w:footnote w:id="5">
    <w:p w14:paraId="626D683F" w14:textId="77777777" w:rsidR="00891615" w:rsidRDefault="00891615" w:rsidP="00891615">
      <w:pPr>
        <w:pStyle w:val="FootnoteText"/>
      </w:pPr>
      <w:r>
        <w:rPr>
          <w:rStyle w:val="FootnoteReference"/>
        </w:rPr>
        <w:footnoteRef/>
      </w:r>
      <w:r>
        <w:t xml:space="preserve"> </w:t>
      </w:r>
      <w:r w:rsidRPr="009F6DC2">
        <w:t>Gibbs sampling is a statistical technique used for generating sequences of samples from the probability distribution of multiple variables. It's a kind of Markov Chain Monte Carlo (MCMC) method</w:t>
      </w:r>
      <w:r>
        <w:t xml:space="preserve">. It </w:t>
      </w:r>
      <w:r w:rsidRPr="0095678D">
        <w:t>is particularly useful in scenarios where directly sampling from the joint distribution is difficult, but sampling from the conditional distribution of each variable is feasible.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2B"/>
    <w:multiLevelType w:val="hybridMultilevel"/>
    <w:tmpl w:val="737A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2896"/>
    <w:multiLevelType w:val="hybridMultilevel"/>
    <w:tmpl w:val="9DB81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776550"/>
    <w:multiLevelType w:val="hybridMultilevel"/>
    <w:tmpl w:val="F19C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E290A"/>
    <w:multiLevelType w:val="hybridMultilevel"/>
    <w:tmpl w:val="607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7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43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D04473"/>
    <w:multiLevelType w:val="multilevel"/>
    <w:tmpl w:val="0F34ADE8"/>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113712"/>
    <w:multiLevelType w:val="hybridMultilevel"/>
    <w:tmpl w:val="F95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F2B"/>
    <w:multiLevelType w:val="multilevel"/>
    <w:tmpl w:val="0688EB02"/>
    <w:lvl w:ilvl="0">
      <w:start w:val="1"/>
      <w:numFmt w:val="decimal"/>
      <w:lvlText w:val="%1."/>
      <w:lvlJc w:val="left"/>
      <w:pPr>
        <w:ind w:left="1080" w:hanging="360"/>
      </w:pPr>
    </w:lvl>
    <w:lvl w:ilvl="1">
      <w:start w:val="1"/>
      <w:numFmt w:val="decimal"/>
      <w:lvlText w:val="%1.%2."/>
      <w:lvlJc w:val="left"/>
      <w:pPr>
        <w:ind w:left="1512" w:hanging="432"/>
      </w:pPr>
      <w:rPr>
        <w:rFonts w:asciiTheme="majorHAnsi" w:hAnsiTheme="majorHAnsi" w:cstheme="majorHAnsi" w:hint="default"/>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04A20A0"/>
    <w:multiLevelType w:val="multilevel"/>
    <w:tmpl w:val="C64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C2DB2"/>
    <w:multiLevelType w:val="multilevel"/>
    <w:tmpl w:val="4D180C06"/>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7D7D92"/>
    <w:multiLevelType w:val="multilevel"/>
    <w:tmpl w:val="C4381CA0"/>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C1374"/>
    <w:multiLevelType w:val="hybridMultilevel"/>
    <w:tmpl w:val="E5E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04011"/>
    <w:multiLevelType w:val="hybridMultilevel"/>
    <w:tmpl w:val="D3922ED4"/>
    <w:lvl w:ilvl="0" w:tplc="E15C3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23C52"/>
    <w:multiLevelType w:val="multilevel"/>
    <w:tmpl w:val="B76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B4DB3"/>
    <w:multiLevelType w:val="multilevel"/>
    <w:tmpl w:val="55A40DDA"/>
    <w:lvl w:ilvl="0">
      <w:start w:val="1"/>
      <w:numFmt w:val="upperLetter"/>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842CC"/>
    <w:multiLevelType w:val="multilevel"/>
    <w:tmpl w:val="998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C1FE1"/>
    <w:multiLevelType w:val="hybridMultilevel"/>
    <w:tmpl w:val="4C18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105CE"/>
    <w:multiLevelType w:val="multilevel"/>
    <w:tmpl w:val="D3E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9662E"/>
    <w:multiLevelType w:val="hybridMultilevel"/>
    <w:tmpl w:val="7BB443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1" w15:restartNumberingAfterBreak="0">
    <w:nsid w:val="6EF44F91"/>
    <w:multiLevelType w:val="multilevel"/>
    <w:tmpl w:val="1FE02888"/>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0D16FE"/>
    <w:multiLevelType w:val="hybridMultilevel"/>
    <w:tmpl w:val="9E12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25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51C037E"/>
    <w:multiLevelType w:val="hybridMultilevel"/>
    <w:tmpl w:val="4822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646E8"/>
    <w:multiLevelType w:val="hybridMultilevel"/>
    <w:tmpl w:val="101A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72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5863D2"/>
    <w:multiLevelType w:val="hybridMultilevel"/>
    <w:tmpl w:val="5EEE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3938">
    <w:abstractNumId w:val="22"/>
  </w:num>
  <w:num w:numId="2" w16cid:durableId="1756782704">
    <w:abstractNumId w:val="23"/>
  </w:num>
  <w:num w:numId="3" w16cid:durableId="1370647188">
    <w:abstractNumId w:val="3"/>
  </w:num>
  <w:num w:numId="4" w16cid:durableId="221797831">
    <w:abstractNumId w:val="24"/>
  </w:num>
  <w:num w:numId="5" w16cid:durableId="13600890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811721">
    <w:abstractNumId w:val="9"/>
  </w:num>
  <w:num w:numId="7" w16cid:durableId="1350256350">
    <w:abstractNumId w:val="0"/>
  </w:num>
  <w:num w:numId="8" w16cid:durableId="1176388193">
    <w:abstractNumId w:val="13"/>
  </w:num>
  <w:num w:numId="9" w16cid:durableId="1588467186">
    <w:abstractNumId w:val="8"/>
  </w:num>
  <w:num w:numId="10" w16cid:durableId="1811513278">
    <w:abstractNumId w:val="18"/>
  </w:num>
  <w:num w:numId="11" w16cid:durableId="1470900690">
    <w:abstractNumId w:val="5"/>
  </w:num>
  <w:num w:numId="12" w16cid:durableId="132647045">
    <w:abstractNumId w:val="26"/>
  </w:num>
  <w:num w:numId="13" w16cid:durableId="1503231818">
    <w:abstractNumId w:val="2"/>
  </w:num>
  <w:num w:numId="14" w16cid:durableId="278536754">
    <w:abstractNumId w:val="4"/>
  </w:num>
  <w:num w:numId="15" w16cid:durableId="1935360501">
    <w:abstractNumId w:val="6"/>
  </w:num>
  <w:num w:numId="16" w16cid:durableId="2042700761">
    <w:abstractNumId w:val="27"/>
  </w:num>
  <w:num w:numId="17" w16cid:durableId="1880510189">
    <w:abstractNumId w:val="7"/>
  </w:num>
  <w:num w:numId="18" w16cid:durableId="1415129256">
    <w:abstractNumId w:val="25"/>
  </w:num>
  <w:num w:numId="19" w16cid:durableId="741679639">
    <w:abstractNumId w:val="1"/>
  </w:num>
  <w:num w:numId="20" w16cid:durableId="1430464149">
    <w:abstractNumId w:val="12"/>
  </w:num>
  <w:num w:numId="21" w16cid:durableId="936522195">
    <w:abstractNumId w:val="21"/>
  </w:num>
  <w:num w:numId="22" w16cid:durableId="801508043">
    <w:abstractNumId w:val="11"/>
  </w:num>
  <w:num w:numId="23" w16cid:durableId="464129263">
    <w:abstractNumId w:val="17"/>
  </w:num>
  <w:num w:numId="24" w16cid:durableId="364526197">
    <w:abstractNumId w:val="16"/>
  </w:num>
  <w:num w:numId="25" w16cid:durableId="751197815">
    <w:abstractNumId w:val="10"/>
  </w:num>
  <w:num w:numId="26" w16cid:durableId="2004315602">
    <w:abstractNumId w:val="15"/>
  </w:num>
  <w:num w:numId="27" w16cid:durableId="1843010442">
    <w:abstractNumId w:val="19"/>
  </w:num>
  <w:num w:numId="28" w16cid:durableId="1042561260">
    <w:abstractNumId w:val="20"/>
  </w:num>
  <w:num w:numId="29" w16cid:durableId="46065748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av Sheth">
    <w15:presenceInfo w15:providerId="AD" w15:userId="S::asheth@icapitalnetwork.com::368154f3-f54a-4cfd-bd90-37c78ad34f0c"/>
  </w15:person>
  <w15:person w15:author="Clinton Tepper">
    <w15:presenceInfo w15:providerId="AD" w15:userId="S::ctepper@icapitalnetwork.com::74a236de-3bf1-4477-8310-85fa31faf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E"/>
    <w:rsid w:val="000012F4"/>
    <w:rsid w:val="000049C1"/>
    <w:rsid w:val="00011BD3"/>
    <w:rsid w:val="0001284F"/>
    <w:rsid w:val="00013E84"/>
    <w:rsid w:val="00014A81"/>
    <w:rsid w:val="0001709C"/>
    <w:rsid w:val="000301D2"/>
    <w:rsid w:val="000318D6"/>
    <w:rsid w:val="000321F3"/>
    <w:rsid w:val="00041ABB"/>
    <w:rsid w:val="00041E26"/>
    <w:rsid w:val="00044892"/>
    <w:rsid w:val="00045891"/>
    <w:rsid w:val="000467EC"/>
    <w:rsid w:val="00046823"/>
    <w:rsid w:val="0005194A"/>
    <w:rsid w:val="00056F1C"/>
    <w:rsid w:val="00063A2F"/>
    <w:rsid w:val="000668C0"/>
    <w:rsid w:val="00066918"/>
    <w:rsid w:val="00071417"/>
    <w:rsid w:val="00071840"/>
    <w:rsid w:val="00071A04"/>
    <w:rsid w:val="0007203D"/>
    <w:rsid w:val="00080123"/>
    <w:rsid w:val="000819A6"/>
    <w:rsid w:val="00084660"/>
    <w:rsid w:val="00084851"/>
    <w:rsid w:val="000951C8"/>
    <w:rsid w:val="000971A4"/>
    <w:rsid w:val="000A736E"/>
    <w:rsid w:val="000B09BE"/>
    <w:rsid w:val="000B3B31"/>
    <w:rsid w:val="000C0E69"/>
    <w:rsid w:val="000D1491"/>
    <w:rsid w:val="000D43EE"/>
    <w:rsid w:val="000D4E0D"/>
    <w:rsid w:val="000E3899"/>
    <w:rsid w:val="000E5580"/>
    <w:rsid w:val="000E7E5F"/>
    <w:rsid w:val="00103A34"/>
    <w:rsid w:val="00104B8A"/>
    <w:rsid w:val="00105231"/>
    <w:rsid w:val="00110A6F"/>
    <w:rsid w:val="00115679"/>
    <w:rsid w:val="0012017F"/>
    <w:rsid w:val="00124D04"/>
    <w:rsid w:val="00126011"/>
    <w:rsid w:val="0012690C"/>
    <w:rsid w:val="00127559"/>
    <w:rsid w:val="00127D3D"/>
    <w:rsid w:val="00130F19"/>
    <w:rsid w:val="00133C1D"/>
    <w:rsid w:val="00135B3B"/>
    <w:rsid w:val="00142365"/>
    <w:rsid w:val="001436C9"/>
    <w:rsid w:val="001437E7"/>
    <w:rsid w:val="00166293"/>
    <w:rsid w:val="00167603"/>
    <w:rsid w:val="00172206"/>
    <w:rsid w:val="00173A04"/>
    <w:rsid w:val="00175B4D"/>
    <w:rsid w:val="0017626A"/>
    <w:rsid w:val="00191708"/>
    <w:rsid w:val="00191A24"/>
    <w:rsid w:val="001A39E9"/>
    <w:rsid w:val="001A59CE"/>
    <w:rsid w:val="001A7BB9"/>
    <w:rsid w:val="001B0A76"/>
    <w:rsid w:val="001B13CD"/>
    <w:rsid w:val="001B5915"/>
    <w:rsid w:val="001C1179"/>
    <w:rsid w:val="001C6E21"/>
    <w:rsid w:val="001E15A9"/>
    <w:rsid w:val="001E57E6"/>
    <w:rsid w:val="001E584A"/>
    <w:rsid w:val="001F782B"/>
    <w:rsid w:val="00200BAC"/>
    <w:rsid w:val="00202480"/>
    <w:rsid w:val="002104D1"/>
    <w:rsid w:val="002136AF"/>
    <w:rsid w:val="00215B3F"/>
    <w:rsid w:val="00220931"/>
    <w:rsid w:val="002228CA"/>
    <w:rsid w:val="00225CDA"/>
    <w:rsid w:val="0023488A"/>
    <w:rsid w:val="0024126E"/>
    <w:rsid w:val="002414A9"/>
    <w:rsid w:val="002429DA"/>
    <w:rsid w:val="00244E81"/>
    <w:rsid w:val="00245CA1"/>
    <w:rsid w:val="00261275"/>
    <w:rsid w:val="00265590"/>
    <w:rsid w:val="00271918"/>
    <w:rsid w:val="00276823"/>
    <w:rsid w:val="00276D6C"/>
    <w:rsid w:val="00282EF4"/>
    <w:rsid w:val="00283CDF"/>
    <w:rsid w:val="00284700"/>
    <w:rsid w:val="002874AE"/>
    <w:rsid w:val="002925E4"/>
    <w:rsid w:val="002A297F"/>
    <w:rsid w:val="002A35E7"/>
    <w:rsid w:val="002B0C3E"/>
    <w:rsid w:val="002B4BA6"/>
    <w:rsid w:val="002B4FBE"/>
    <w:rsid w:val="002C4E2E"/>
    <w:rsid w:val="003059FC"/>
    <w:rsid w:val="00306E6E"/>
    <w:rsid w:val="003116A5"/>
    <w:rsid w:val="00311B7A"/>
    <w:rsid w:val="00317DD7"/>
    <w:rsid w:val="003243F9"/>
    <w:rsid w:val="00330E3D"/>
    <w:rsid w:val="00342C1D"/>
    <w:rsid w:val="0034664A"/>
    <w:rsid w:val="00350057"/>
    <w:rsid w:val="00353510"/>
    <w:rsid w:val="0035598F"/>
    <w:rsid w:val="003702DD"/>
    <w:rsid w:val="0038248F"/>
    <w:rsid w:val="00386AD3"/>
    <w:rsid w:val="00395B48"/>
    <w:rsid w:val="003A3A33"/>
    <w:rsid w:val="003A44C9"/>
    <w:rsid w:val="003A66C2"/>
    <w:rsid w:val="003A76FB"/>
    <w:rsid w:val="003B2F29"/>
    <w:rsid w:val="003B60C9"/>
    <w:rsid w:val="003C2D54"/>
    <w:rsid w:val="003C70B9"/>
    <w:rsid w:val="003D2169"/>
    <w:rsid w:val="003F07D2"/>
    <w:rsid w:val="003F262A"/>
    <w:rsid w:val="003F276A"/>
    <w:rsid w:val="003F58E4"/>
    <w:rsid w:val="004021A8"/>
    <w:rsid w:val="004077C6"/>
    <w:rsid w:val="00407D8F"/>
    <w:rsid w:val="004139DB"/>
    <w:rsid w:val="004174A5"/>
    <w:rsid w:val="00422883"/>
    <w:rsid w:val="004313D8"/>
    <w:rsid w:val="00433504"/>
    <w:rsid w:val="00437758"/>
    <w:rsid w:val="00444214"/>
    <w:rsid w:val="0044566F"/>
    <w:rsid w:val="00445E14"/>
    <w:rsid w:val="00466D25"/>
    <w:rsid w:val="00467806"/>
    <w:rsid w:val="00483690"/>
    <w:rsid w:val="004848F5"/>
    <w:rsid w:val="004902FA"/>
    <w:rsid w:val="004932AD"/>
    <w:rsid w:val="0049705C"/>
    <w:rsid w:val="004A0431"/>
    <w:rsid w:val="004A06BD"/>
    <w:rsid w:val="004A1B0A"/>
    <w:rsid w:val="004A2C3A"/>
    <w:rsid w:val="004A33EF"/>
    <w:rsid w:val="004B0BF3"/>
    <w:rsid w:val="004B2330"/>
    <w:rsid w:val="004B2BEC"/>
    <w:rsid w:val="004B30B5"/>
    <w:rsid w:val="004B40B3"/>
    <w:rsid w:val="004C1BBB"/>
    <w:rsid w:val="004D1F8D"/>
    <w:rsid w:val="004D3504"/>
    <w:rsid w:val="004D4473"/>
    <w:rsid w:val="004E1A19"/>
    <w:rsid w:val="004E1AB8"/>
    <w:rsid w:val="004E68B4"/>
    <w:rsid w:val="004E7C3B"/>
    <w:rsid w:val="004F0A7A"/>
    <w:rsid w:val="004F12EB"/>
    <w:rsid w:val="004F4307"/>
    <w:rsid w:val="004F5132"/>
    <w:rsid w:val="004F7CA4"/>
    <w:rsid w:val="00507FCE"/>
    <w:rsid w:val="00513722"/>
    <w:rsid w:val="00514034"/>
    <w:rsid w:val="00515176"/>
    <w:rsid w:val="00515D1A"/>
    <w:rsid w:val="00521A0C"/>
    <w:rsid w:val="00523400"/>
    <w:rsid w:val="005252A6"/>
    <w:rsid w:val="0053171E"/>
    <w:rsid w:val="00546EAD"/>
    <w:rsid w:val="00551EDE"/>
    <w:rsid w:val="00552541"/>
    <w:rsid w:val="0055696A"/>
    <w:rsid w:val="00563869"/>
    <w:rsid w:val="0056499F"/>
    <w:rsid w:val="0056685E"/>
    <w:rsid w:val="00573F14"/>
    <w:rsid w:val="005744AC"/>
    <w:rsid w:val="00575773"/>
    <w:rsid w:val="00583DAC"/>
    <w:rsid w:val="00584274"/>
    <w:rsid w:val="005862A7"/>
    <w:rsid w:val="00592923"/>
    <w:rsid w:val="0059578D"/>
    <w:rsid w:val="00596757"/>
    <w:rsid w:val="005A0780"/>
    <w:rsid w:val="005A1AE5"/>
    <w:rsid w:val="005A3D55"/>
    <w:rsid w:val="005B4068"/>
    <w:rsid w:val="005C05EE"/>
    <w:rsid w:val="005C0A12"/>
    <w:rsid w:val="005C7614"/>
    <w:rsid w:val="005D20CD"/>
    <w:rsid w:val="005D2D4F"/>
    <w:rsid w:val="005E1E78"/>
    <w:rsid w:val="005E2A6B"/>
    <w:rsid w:val="005E404E"/>
    <w:rsid w:val="005E72E7"/>
    <w:rsid w:val="00601E7D"/>
    <w:rsid w:val="00605825"/>
    <w:rsid w:val="00626147"/>
    <w:rsid w:val="00627403"/>
    <w:rsid w:val="00627FEE"/>
    <w:rsid w:val="00630B3C"/>
    <w:rsid w:val="0063123F"/>
    <w:rsid w:val="006358BC"/>
    <w:rsid w:val="00637627"/>
    <w:rsid w:val="00637CDA"/>
    <w:rsid w:val="00637F8E"/>
    <w:rsid w:val="00642A23"/>
    <w:rsid w:val="00643135"/>
    <w:rsid w:val="00647E4C"/>
    <w:rsid w:val="006516B9"/>
    <w:rsid w:val="00652461"/>
    <w:rsid w:val="006576A3"/>
    <w:rsid w:val="00661F25"/>
    <w:rsid w:val="0066211E"/>
    <w:rsid w:val="00670982"/>
    <w:rsid w:val="00672BA1"/>
    <w:rsid w:val="0067612A"/>
    <w:rsid w:val="00677320"/>
    <w:rsid w:val="00684284"/>
    <w:rsid w:val="006901EE"/>
    <w:rsid w:val="00690892"/>
    <w:rsid w:val="006A33CF"/>
    <w:rsid w:val="006A4F01"/>
    <w:rsid w:val="006A5BB4"/>
    <w:rsid w:val="006A6BDB"/>
    <w:rsid w:val="006B207F"/>
    <w:rsid w:val="006B3600"/>
    <w:rsid w:val="006B3F29"/>
    <w:rsid w:val="006B7708"/>
    <w:rsid w:val="006C342A"/>
    <w:rsid w:val="006C3514"/>
    <w:rsid w:val="006C54A0"/>
    <w:rsid w:val="006D0D67"/>
    <w:rsid w:val="006D1003"/>
    <w:rsid w:val="006D11AF"/>
    <w:rsid w:val="006E073F"/>
    <w:rsid w:val="006E4B31"/>
    <w:rsid w:val="006F202F"/>
    <w:rsid w:val="006F497E"/>
    <w:rsid w:val="00702490"/>
    <w:rsid w:val="00704A3E"/>
    <w:rsid w:val="00710939"/>
    <w:rsid w:val="00713DB7"/>
    <w:rsid w:val="007206EE"/>
    <w:rsid w:val="00730391"/>
    <w:rsid w:val="00737675"/>
    <w:rsid w:val="00743C5D"/>
    <w:rsid w:val="007537CD"/>
    <w:rsid w:val="0075474E"/>
    <w:rsid w:val="007576A3"/>
    <w:rsid w:val="00757B7C"/>
    <w:rsid w:val="00761D86"/>
    <w:rsid w:val="0076483B"/>
    <w:rsid w:val="00776071"/>
    <w:rsid w:val="00780F31"/>
    <w:rsid w:val="007828DE"/>
    <w:rsid w:val="00784158"/>
    <w:rsid w:val="007860C0"/>
    <w:rsid w:val="00786E09"/>
    <w:rsid w:val="00791EF2"/>
    <w:rsid w:val="00792D6F"/>
    <w:rsid w:val="007958A2"/>
    <w:rsid w:val="00796F96"/>
    <w:rsid w:val="007A2FB0"/>
    <w:rsid w:val="007A6162"/>
    <w:rsid w:val="007B078A"/>
    <w:rsid w:val="007B18A5"/>
    <w:rsid w:val="007B4851"/>
    <w:rsid w:val="007B70AD"/>
    <w:rsid w:val="007C0425"/>
    <w:rsid w:val="007C15E0"/>
    <w:rsid w:val="007C50A5"/>
    <w:rsid w:val="007C6D3E"/>
    <w:rsid w:val="007D07A2"/>
    <w:rsid w:val="007D1A8A"/>
    <w:rsid w:val="007D2C0F"/>
    <w:rsid w:val="007D5208"/>
    <w:rsid w:val="007E067B"/>
    <w:rsid w:val="007F0A9E"/>
    <w:rsid w:val="007F1A12"/>
    <w:rsid w:val="007F1C66"/>
    <w:rsid w:val="007F23DD"/>
    <w:rsid w:val="007F2992"/>
    <w:rsid w:val="007F454B"/>
    <w:rsid w:val="00801E79"/>
    <w:rsid w:val="008028E0"/>
    <w:rsid w:val="00802C0A"/>
    <w:rsid w:val="0080517E"/>
    <w:rsid w:val="0080681B"/>
    <w:rsid w:val="008155A6"/>
    <w:rsid w:val="00815C12"/>
    <w:rsid w:val="0083076D"/>
    <w:rsid w:val="00833A5E"/>
    <w:rsid w:val="008341A1"/>
    <w:rsid w:val="008349BC"/>
    <w:rsid w:val="00847785"/>
    <w:rsid w:val="00852D4B"/>
    <w:rsid w:val="0086008F"/>
    <w:rsid w:val="00863F6F"/>
    <w:rsid w:val="00866DAD"/>
    <w:rsid w:val="008718DC"/>
    <w:rsid w:val="00871D32"/>
    <w:rsid w:val="0087318F"/>
    <w:rsid w:val="00874F99"/>
    <w:rsid w:val="00881A42"/>
    <w:rsid w:val="00883349"/>
    <w:rsid w:val="0088727F"/>
    <w:rsid w:val="00891615"/>
    <w:rsid w:val="008A0F12"/>
    <w:rsid w:val="008A3039"/>
    <w:rsid w:val="008A335A"/>
    <w:rsid w:val="008A4DF0"/>
    <w:rsid w:val="008A6C07"/>
    <w:rsid w:val="008A726B"/>
    <w:rsid w:val="008B080E"/>
    <w:rsid w:val="008B372B"/>
    <w:rsid w:val="008B4DAC"/>
    <w:rsid w:val="008B4E04"/>
    <w:rsid w:val="008B6E4A"/>
    <w:rsid w:val="008C24FB"/>
    <w:rsid w:val="008D2720"/>
    <w:rsid w:val="008D4B98"/>
    <w:rsid w:val="008D531B"/>
    <w:rsid w:val="008D5E1C"/>
    <w:rsid w:val="008F28E8"/>
    <w:rsid w:val="008F73A0"/>
    <w:rsid w:val="00900D40"/>
    <w:rsid w:val="00903738"/>
    <w:rsid w:val="00916EF6"/>
    <w:rsid w:val="00921E0C"/>
    <w:rsid w:val="00926A4A"/>
    <w:rsid w:val="00927C23"/>
    <w:rsid w:val="0093096E"/>
    <w:rsid w:val="0093152B"/>
    <w:rsid w:val="00931A51"/>
    <w:rsid w:val="00937737"/>
    <w:rsid w:val="00940E75"/>
    <w:rsid w:val="00943744"/>
    <w:rsid w:val="00951CF4"/>
    <w:rsid w:val="00952FD4"/>
    <w:rsid w:val="00956121"/>
    <w:rsid w:val="0095678D"/>
    <w:rsid w:val="00966D98"/>
    <w:rsid w:val="009708BA"/>
    <w:rsid w:val="00972F15"/>
    <w:rsid w:val="00974A7E"/>
    <w:rsid w:val="00991042"/>
    <w:rsid w:val="00991092"/>
    <w:rsid w:val="009A26E4"/>
    <w:rsid w:val="009A2878"/>
    <w:rsid w:val="009B0096"/>
    <w:rsid w:val="009B07DC"/>
    <w:rsid w:val="009B0DE0"/>
    <w:rsid w:val="009B1E4B"/>
    <w:rsid w:val="009B2277"/>
    <w:rsid w:val="009C1C89"/>
    <w:rsid w:val="009D0A58"/>
    <w:rsid w:val="009D1D75"/>
    <w:rsid w:val="009E2940"/>
    <w:rsid w:val="009E7B78"/>
    <w:rsid w:val="009F21EB"/>
    <w:rsid w:val="009F4B6E"/>
    <w:rsid w:val="009F6414"/>
    <w:rsid w:val="009F6DC2"/>
    <w:rsid w:val="00A12B8E"/>
    <w:rsid w:val="00A147E6"/>
    <w:rsid w:val="00A16E34"/>
    <w:rsid w:val="00A2074C"/>
    <w:rsid w:val="00A225FB"/>
    <w:rsid w:val="00A26EAF"/>
    <w:rsid w:val="00A342D8"/>
    <w:rsid w:val="00A362C5"/>
    <w:rsid w:val="00A40D5C"/>
    <w:rsid w:val="00A45FFE"/>
    <w:rsid w:val="00A51D23"/>
    <w:rsid w:val="00A51E60"/>
    <w:rsid w:val="00A541D2"/>
    <w:rsid w:val="00A63ADE"/>
    <w:rsid w:val="00A64578"/>
    <w:rsid w:val="00A64C4D"/>
    <w:rsid w:val="00A67109"/>
    <w:rsid w:val="00A73C1B"/>
    <w:rsid w:val="00A7584B"/>
    <w:rsid w:val="00A80641"/>
    <w:rsid w:val="00A862E7"/>
    <w:rsid w:val="00A94242"/>
    <w:rsid w:val="00A97F0C"/>
    <w:rsid w:val="00AA20DC"/>
    <w:rsid w:val="00AA4D09"/>
    <w:rsid w:val="00AA5300"/>
    <w:rsid w:val="00AB5716"/>
    <w:rsid w:val="00AC1882"/>
    <w:rsid w:val="00AD18C0"/>
    <w:rsid w:val="00AD457A"/>
    <w:rsid w:val="00AD65BF"/>
    <w:rsid w:val="00AD65FB"/>
    <w:rsid w:val="00AE205B"/>
    <w:rsid w:val="00AE586F"/>
    <w:rsid w:val="00AE6C99"/>
    <w:rsid w:val="00AF05FB"/>
    <w:rsid w:val="00B018C0"/>
    <w:rsid w:val="00B118C4"/>
    <w:rsid w:val="00B1313C"/>
    <w:rsid w:val="00B13580"/>
    <w:rsid w:val="00B1453D"/>
    <w:rsid w:val="00B215DD"/>
    <w:rsid w:val="00B2330E"/>
    <w:rsid w:val="00B2529F"/>
    <w:rsid w:val="00B264FC"/>
    <w:rsid w:val="00B311C0"/>
    <w:rsid w:val="00B34F77"/>
    <w:rsid w:val="00B42267"/>
    <w:rsid w:val="00B47210"/>
    <w:rsid w:val="00B5034A"/>
    <w:rsid w:val="00B51101"/>
    <w:rsid w:val="00B51F1C"/>
    <w:rsid w:val="00B627EF"/>
    <w:rsid w:val="00B64659"/>
    <w:rsid w:val="00B64E84"/>
    <w:rsid w:val="00B65483"/>
    <w:rsid w:val="00B6694F"/>
    <w:rsid w:val="00B66A7A"/>
    <w:rsid w:val="00B67CA9"/>
    <w:rsid w:val="00B7434E"/>
    <w:rsid w:val="00B759F5"/>
    <w:rsid w:val="00B75AEC"/>
    <w:rsid w:val="00B766AF"/>
    <w:rsid w:val="00B865E7"/>
    <w:rsid w:val="00B9024B"/>
    <w:rsid w:val="00B9461F"/>
    <w:rsid w:val="00B96075"/>
    <w:rsid w:val="00B979F9"/>
    <w:rsid w:val="00BA5202"/>
    <w:rsid w:val="00BA5A20"/>
    <w:rsid w:val="00BB5321"/>
    <w:rsid w:val="00BB592B"/>
    <w:rsid w:val="00BB7097"/>
    <w:rsid w:val="00BC0C6C"/>
    <w:rsid w:val="00BC2B66"/>
    <w:rsid w:val="00BC3334"/>
    <w:rsid w:val="00BD383A"/>
    <w:rsid w:val="00BE3B5F"/>
    <w:rsid w:val="00BE569A"/>
    <w:rsid w:val="00BE6BD3"/>
    <w:rsid w:val="00BF0835"/>
    <w:rsid w:val="00BF1BAA"/>
    <w:rsid w:val="00BF6272"/>
    <w:rsid w:val="00BF73CB"/>
    <w:rsid w:val="00C0147C"/>
    <w:rsid w:val="00C01965"/>
    <w:rsid w:val="00C05967"/>
    <w:rsid w:val="00C10E95"/>
    <w:rsid w:val="00C12997"/>
    <w:rsid w:val="00C1599A"/>
    <w:rsid w:val="00C235A3"/>
    <w:rsid w:val="00C26366"/>
    <w:rsid w:val="00C26F70"/>
    <w:rsid w:val="00C308B6"/>
    <w:rsid w:val="00C32B61"/>
    <w:rsid w:val="00C44A8F"/>
    <w:rsid w:val="00C44B5F"/>
    <w:rsid w:val="00C46351"/>
    <w:rsid w:val="00C50F29"/>
    <w:rsid w:val="00C51D2F"/>
    <w:rsid w:val="00C52B57"/>
    <w:rsid w:val="00C564D3"/>
    <w:rsid w:val="00C641A6"/>
    <w:rsid w:val="00C64523"/>
    <w:rsid w:val="00C654E6"/>
    <w:rsid w:val="00C6713F"/>
    <w:rsid w:val="00C71160"/>
    <w:rsid w:val="00C73ADF"/>
    <w:rsid w:val="00C76BA1"/>
    <w:rsid w:val="00C770D1"/>
    <w:rsid w:val="00C84BAA"/>
    <w:rsid w:val="00C86C41"/>
    <w:rsid w:val="00C90316"/>
    <w:rsid w:val="00CA48E5"/>
    <w:rsid w:val="00CB0CDF"/>
    <w:rsid w:val="00CB1088"/>
    <w:rsid w:val="00CB6447"/>
    <w:rsid w:val="00CB708B"/>
    <w:rsid w:val="00CC4AB7"/>
    <w:rsid w:val="00CD114F"/>
    <w:rsid w:val="00CD50E7"/>
    <w:rsid w:val="00CF3365"/>
    <w:rsid w:val="00CF5152"/>
    <w:rsid w:val="00CF6AA8"/>
    <w:rsid w:val="00CF7D5A"/>
    <w:rsid w:val="00D24422"/>
    <w:rsid w:val="00D26092"/>
    <w:rsid w:val="00D27416"/>
    <w:rsid w:val="00D504C3"/>
    <w:rsid w:val="00D5440B"/>
    <w:rsid w:val="00D5464A"/>
    <w:rsid w:val="00D71809"/>
    <w:rsid w:val="00D81FEB"/>
    <w:rsid w:val="00D85F3A"/>
    <w:rsid w:val="00D863DB"/>
    <w:rsid w:val="00D87F30"/>
    <w:rsid w:val="00D92A8D"/>
    <w:rsid w:val="00D94592"/>
    <w:rsid w:val="00D94A7C"/>
    <w:rsid w:val="00DA15D4"/>
    <w:rsid w:val="00DA20BA"/>
    <w:rsid w:val="00DB0AD3"/>
    <w:rsid w:val="00DB4324"/>
    <w:rsid w:val="00DB4D6B"/>
    <w:rsid w:val="00DB4DA5"/>
    <w:rsid w:val="00DB704B"/>
    <w:rsid w:val="00DB7F5A"/>
    <w:rsid w:val="00DC62D5"/>
    <w:rsid w:val="00DC79D8"/>
    <w:rsid w:val="00DD0E9F"/>
    <w:rsid w:val="00DD2152"/>
    <w:rsid w:val="00DE4CFE"/>
    <w:rsid w:val="00DF3D58"/>
    <w:rsid w:val="00DF41FC"/>
    <w:rsid w:val="00DF7B95"/>
    <w:rsid w:val="00E00AF0"/>
    <w:rsid w:val="00E012A2"/>
    <w:rsid w:val="00E0521A"/>
    <w:rsid w:val="00E054A2"/>
    <w:rsid w:val="00E05A60"/>
    <w:rsid w:val="00E10410"/>
    <w:rsid w:val="00E1106B"/>
    <w:rsid w:val="00E146F1"/>
    <w:rsid w:val="00E14BA4"/>
    <w:rsid w:val="00E166DD"/>
    <w:rsid w:val="00E26431"/>
    <w:rsid w:val="00E3194F"/>
    <w:rsid w:val="00E322F0"/>
    <w:rsid w:val="00E40C28"/>
    <w:rsid w:val="00E43FD1"/>
    <w:rsid w:val="00E50CE6"/>
    <w:rsid w:val="00E557FB"/>
    <w:rsid w:val="00E55A36"/>
    <w:rsid w:val="00E624FB"/>
    <w:rsid w:val="00E64998"/>
    <w:rsid w:val="00E70030"/>
    <w:rsid w:val="00E757FD"/>
    <w:rsid w:val="00E860FC"/>
    <w:rsid w:val="00E918B0"/>
    <w:rsid w:val="00E96144"/>
    <w:rsid w:val="00E97D4B"/>
    <w:rsid w:val="00EA0CCD"/>
    <w:rsid w:val="00EA36DE"/>
    <w:rsid w:val="00EA4493"/>
    <w:rsid w:val="00EA4A95"/>
    <w:rsid w:val="00EB0B06"/>
    <w:rsid w:val="00EB18E7"/>
    <w:rsid w:val="00EB7DD2"/>
    <w:rsid w:val="00EC2F2A"/>
    <w:rsid w:val="00EC570F"/>
    <w:rsid w:val="00EC7E30"/>
    <w:rsid w:val="00ED6048"/>
    <w:rsid w:val="00ED6608"/>
    <w:rsid w:val="00EE0937"/>
    <w:rsid w:val="00EF11EE"/>
    <w:rsid w:val="00EF4E53"/>
    <w:rsid w:val="00F01146"/>
    <w:rsid w:val="00F011BC"/>
    <w:rsid w:val="00F01BD9"/>
    <w:rsid w:val="00F0273C"/>
    <w:rsid w:val="00F03AB1"/>
    <w:rsid w:val="00F10F29"/>
    <w:rsid w:val="00F14CAA"/>
    <w:rsid w:val="00F178EF"/>
    <w:rsid w:val="00F2110B"/>
    <w:rsid w:val="00F23E84"/>
    <w:rsid w:val="00F25BFC"/>
    <w:rsid w:val="00F30A5F"/>
    <w:rsid w:val="00F3262D"/>
    <w:rsid w:val="00F34DE6"/>
    <w:rsid w:val="00F451D7"/>
    <w:rsid w:val="00F47DD4"/>
    <w:rsid w:val="00F53AA5"/>
    <w:rsid w:val="00F54EEC"/>
    <w:rsid w:val="00F60F3C"/>
    <w:rsid w:val="00F62EE0"/>
    <w:rsid w:val="00F63729"/>
    <w:rsid w:val="00F642CE"/>
    <w:rsid w:val="00F71D5E"/>
    <w:rsid w:val="00F73622"/>
    <w:rsid w:val="00F76FEF"/>
    <w:rsid w:val="00F77E0B"/>
    <w:rsid w:val="00F86330"/>
    <w:rsid w:val="00F866F4"/>
    <w:rsid w:val="00F904A2"/>
    <w:rsid w:val="00F9586C"/>
    <w:rsid w:val="00F965A7"/>
    <w:rsid w:val="00FA16DC"/>
    <w:rsid w:val="00FA56BA"/>
    <w:rsid w:val="00FA6AAD"/>
    <w:rsid w:val="00FB2BA0"/>
    <w:rsid w:val="00FB2CC3"/>
    <w:rsid w:val="00FB3D77"/>
    <w:rsid w:val="00FB4399"/>
    <w:rsid w:val="00FB4BA7"/>
    <w:rsid w:val="00FB726A"/>
    <w:rsid w:val="00FC4095"/>
    <w:rsid w:val="00FC558A"/>
    <w:rsid w:val="00FC59A5"/>
    <w:rsid w:val="00FD5D09"/>
    <w:rsid w:val="00FD6BEE"/>
    <w:rsid w:val="00FE597E"/>
    <w:rsid w:val="00FF2AB2"/>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159F"/>
  <w15:chartTrackingRefBased/>
  <w15:docId w15:val="{2DDDEE4D-7CC1-9F4C-B303-EB6AB58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6"/>
  </w:style>
  <w:style w:type="paragraph" w:styleId="Heading1">
    <w:name w:val="heading 1"/>
    <w:basedOn w:val="Normal"/>
    <w:next w:val="Normal"/>
    <w:link w:val="Heading1Char"/>
    <w:uiPriority w:val="9"/>
    <w:qFormat/>
    <w:rsid w:val="004B40B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0B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0B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40B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0B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0B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0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0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0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5E"/>
    <w:pPr>
      <w:ind w:left="720"/>
      <w:contextualSpacing/>
    </w:pPr>
  </w:style>
  <w:style w:type="character" w:customStyle="1" w:styleId="Heading1Char">
    <w:name w:val="Heading 1 Char"/>
    <w:basedOn w:val="DefaultParagraphFont"/>
    <w:link w:val="Heading1"/>
    <w:uiPriority w:val="9"/>
    <w:rsid w:val="004B4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0B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B40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0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0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0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0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0B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4B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E14"/>
    <w:rPr>
      <w:rFonts w:ascii="Times New Roman" w:hAnsi="Times New Roman" w:cs="Times New Roman"/>
    </w:rPr>
  </w:style>
  <w:style w:type="paragraph" w:styleId="FootnoteText">
    <w:name w:val="footnote text"/>
    <w:basedOn w:val="Normal"/>
    <w:link w:val="FootnoteTextChar"/>
    <w:uiPriority w:val="99"/>
    <w:semiHidden/>
    <w:unhideWhenUsed/>
    <w:rsid w:val="00445E14"/>
    <w:rPr>
      <w:sz w:val="20"/>
      <w:szCs w:val="20"/>
    </w:rPr>
  </w:style>
  <w:style w:type="character" w:customStyle="1" w:styleId="FootnoteTextChar">
    <w:name w:val="Footnote Text Char"/>
    <w:basedOn w:val="DefaultParagraphFont"/>
    <w:link w:val="FootnoteText"/>
    <w:uiPriority w:val="99"/>
    <w:semiHidden/>
    <w:rsid w:val="00445E14"/>
    <w:rPr>
      <w:sz w:val="20"/>
      <w:szCs w:val="20"/>
    </w:rPr>
  </w:style>
  <w:style w:type="character" w:styleId="FootnoteReference">
    <w:name w:val="footnote reference"/>
    <w:basedOn w:val="DefaultParagraphFont"/>
    <w:uiPriority w:val="99"/>
    <w:semiHidden/>
    <w:unhideWhenUsed/>
    <w:rsid w:val="00445E14"/>
    <w:rPr>
      <w:vertAlign w:val="superscript"/>
    </w:rPr>
  </w:style>
  <w:style w:type="paragraph" w:styleId="Header">
    <w:name w:val="header"/>
    <w:basedOn w:val="Normal"/>
    <w:link w:val="HeaderChar"/>
    <w:uiPriority w:val="99"/>
    <w:unhideWhenUsed/>
    <w:rsid w:val="00445E14"/>
    <w:pPr>
      <w:tabs>
        <w:tab w:val="center" w:pos="4680"/>
        <w:tab w:val="right" w:pos="9360"/>
      </w:tabs>
    </w:pPr>
  </w:style>
  <w:style w:type="character" w:customStyle="1" w:styleId="HeaderChar">
    <w:name w:val="Header Char"/>
    <w:basedOn w:val="DefaultParagraphFont"/>
    <w:link w:val="Header"/>
    <w:uiPriority w:val="99"/>
    <w:rsid w:val="00445E14"/>
  </w:style>
  <w:style w:type="paragraph" w:styleId="Footer">
    <w:name w:val="footer"/>
    <w:basedOn w:val="Normal"/>
    <w:link w:val="FooterChar"/>
    <w:uiPriority w:val="99"/>
    <w:unhideWhenUsed/>
    <w:rsid w:val="00445E14"/>
    <w:pPr>
      <w:tabs>
        <w:tab w:val="center" w:pos="4680"/>
        <w:tab w:val="right" w:pos="9360"/>
      </w:tabs>
    </w:pPr>
  </w:style>
  <w:style w:type="character" w:customStyle="1" w:styleId="FooterChar">
    <w:name w:val="Footer Char"/>
    <w:basedOn w:val="DefaultParagraphFont"/>
    <w:link w:val="Footer"/>
    <w:uiPriority w:val="99"/>
    <w:rsid w:val="00445E14"/>
  </w:style>
  <w:style w:type="character" w:styleId="PageNumber">
    <w:name w:val="page number"/>
    <w:basedOn w:val="DefaultParagraphFont"/>
    <w:uiPriority w:val="99"/>
    <w:semiHidden/>
    <w:unhideWhenUsed/>
    <w:rsid w:val="00445E14"/>
  </w:style>
  <w:style w:type="character" w:styleId="PlaceholderText">
    <w:name w:val="Placeholder Text"/>
    <w:basedOn w:val="DefaultParagraphFont"/>
    <w:uiPriority w:val="99"/>
    <w:semiHidden/>
    <w:rsid w:val="00E55A36"/>
    <w:rPr>
      <w:color w:val="666666"/>
    </w:rPr>
  </w:style>
  <w:style w:type="character" w:styleId="Hyperlink">
    <w:name w:val="Hyperlink"/>
    <w:basedOn w:val="DefaultParagraphFont"/>
    <w:uiPriority w:val="99"/>
    <w:unhideWhenUsed/>
    <w:rsid w:val="007D2C0F"/>
    <w:rPr>
      <w:color w:val="0563C1" w:themeColor="hyperlink"/>
      <w:u w:val="single"/>
    </w:rPr>
  </w:style>
  <w:style w:type="character" w:styleId="UnresolvedMention">
    <w:name w:val="Unresolved Mention"/>
    <w:basedOn w:val="DefaultParagraphFont"/>
    <w:uiPriority w:val="99"/>
    <w:semiHidden/>
    <w:unhideWhenUsed/>
    <w:rsid w:val="007D2C0F"/>
    <w:rPr>
      <w:color w:val="605E5C"/>
      <w:shd w:val="clear" w:color="auto" w:fill="E1DFDD"/>
    </w:rPr>
  </w:style>
  <w:style w:type="paragraph" w:styleId="EndnoteText">
    <w:name w:val="endnote text"/>
    <w:basedOn w:val="Normal"/>
    <w:link w:val="EndnoteTextChar"/>
    <w:uiPriority w:val="99"/>
    <w:semiHidden/>
    <w:unhideWhenUsed/>
    <w:rsid w:val="00342C1D"/>
    <w:rPr>
      <w:sz w:val="20"/>
      <w:szCs w:val="20"/>
    </w:rPr>
  </w:style>
  <w:style w:type="character" w:customStyle="1" w:styleId="EndnoteTextChar">
    <w:name w:val="Endnote Text Char"/>
    <w:basedOn w:val="DefaultParagraphFont"/>
    <w:link w:val="EndnoteText"/>
    <w:uiPriority w:val="99"/>
    <w:semiHidden/>
    <w:rsid w:val="00342C1D"/>
    <w:rPr>
      <w:sz w:val="20"/>
      <w:szCs w:val="20"/>
    </w:rPr>
  </w:style>
  <w:style w:type="character" w:styleId="EndnoteReference">
    <w:name w:val="endnote reference"/>
    <w:basedOn w:val="DefaultParagraphFont"/>
    <w:uiPriority w:val="99"/>
    <w:semiHidden/>
    <w:unhideWhenUsed/>
    <w:rsid w:val="00342C1D"/>
    <w:rPr>
      <w:vertAlign w:val="superscript"/>
    </w:rPr>
  </w:style>
  <w:style w:type="character" w:styleId="FollowedHyperlink">
    <w:name w:val="FollowedHyperlink"/>
    <w:basedOn w:val="DefaultParagraphFont"/>
    <w:uiPriority w:val="99"/>
    <w:semiHidden/>
    <w:unhideWhenUsed/>
    <w:rsid w:val="00BF73CB"/>
    <w:rPr>
      <w:color w:val="954F72" w:themeColor="followedHyperlink"/>
      <w:u w:val="single"/>
    </w:rPr>
  </w:style>
  <w:style w:type="paragraph" w:customStyle="1" w:styleId="paragraph">
    <w:name w:val="paragraph"/>
    <w:basedOn w:val="Normal"/>
    <w:rsid w:val="001E584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84A"/>
  </w:style>
  <w:style w:type="paragraph" w:styleId="Revision">
    <w:name w:val="Revision"/>
    <w:hidden/>
    <w:uiPriority w:val="99"/>
    <w:semiHidden/>
    <w:rsid w:val="00E1106B"/>
  </w:style>
  <w:style w:type="character" w:styleId="CommentReference">
    <w:name w:val="annotation reference"/>
    <w:basedOn w:val="DefaultParagraphFont"/>
    <w:uiPriority w:val="99"/>
    <w:semiHidden/>
    <w:unhideWhenUsed/>
    <w:rsid w:val="00E1106B"/>
    <w:rPr>
      <w:sz w:val="16"/>
      <w:szCs w:val="16"/>
    </w:rPr>
  </w:style>
  <w:style w:type="paragraph" w:styleId="CommentText">
    <w:name w:val="annotation text"/>
    <w:basedOn w:val="Normal"/>
    <w:link w:val="CommentTextChar"/>
    <w:uiPriority w:val="99"/>
    <w:unhideWhenUsed/>
    <w:rsid w:val="00E1106B"/>
    <w:rPr>
      <w:sz w:val="20"/>
      <w:szCs w:val="20"/>
    </w:rPr>
  </w:style>
  <w:style w:type="character" w:customStyle="1" w:styleId="CommentTextChar">
    <w:name w:val="Comment Text Char"/>
    <w:basedOn w:val="DefaultParagraphFont"/>
    <w:link w:val="CommentText"/>
    <w:uiPriority w:val="99"/>
    <w:rsid w:val="00E1106B"/>
    <w:rPr>
      <w:sz w:val="20"/>
      <w:szCs w:val="20"/>
    </w:rPr>
  </w:style>
  <w:style w:type="paragraph" w:styleId="CommentSubject">
    <w:name w:val="annotation subject"/>
    <w:basedOn w:val="CommentText"/>
    <w:next w:val="CommentText"/>
    <w:link w:val="CommentSubjectChar"/>
    <w:uiPriority w:val="99"/>
    <w:semiHidden/>
    <w:unhideWhenUsed/>
    <w:rsid w:val="00E1106B"/>
    <w:rPr>
      <w:b/>
      <w:bCs/>
    </w:rPr>
  </w:style>
  <w:style w:type="character" w:customStyle="1" w:styleId="CommentSubjectChar">
    <w:name w:val="Comment Subject Char"/>
    <w:basedOn w:val="CommentTextChar"/>
    <w:link w:val="CommentSubject"/>
    <w:uiPriority w:val="99"/>
    <w:semiHidden/>
    <w:rsid w:val="00E110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744">
      <w:bodyDiv w:val="1"/>
      <w:marLeft w:val="0"/>
      <w:marRight w:val="0"/>
      <w:marTop w:val="0"/>
      <w:marBottom w:val="0"/>
      <w:divBdr>
        <w:top w:val="none" w:sz="0" w:space="0" w:color="auto"/>
        <w:left w:val="none" w:sz="0" w:space="0" w:color="auto"/>
        <w:bottom w:val="none" w:sz="0" w:space="0" w:color="auto"/>
        <w:right w:val="none" w:sz="0" w:space="0" w:color="auto"/>
      </w:divBdr>
      <w:divsChild>
        <w:div w:id="1840391220">
          <w:marLeft w:val="0"/>
          <w:marRight w:val="0"/>
          <w:marTop w:val="0"/>
          <w:marBottom w:val="0"/>
          <w:divBdr>
            <w:top w:val="none" w:sz="0" w:space="0" w:color="auto"/>
            <w:left w:val="none" w:sz="0" w:space="0" w:color="auto"/>
            <w:bottom w:val="none" w:sz="0" w:space="0" w:color="auto"/>
            <w:right w:val="none" w:sz="0" w:space="0" w:color="auto"/>
          </w:divBdr>
          <w:divsChild>
            <w:div w:id="1362777654">
              <w:marLeft w:val="0"/>
              <w:marRight w:val="0"/>
              <w:marTop w:val="0"/>
              <w:marBottom w:val="0"/>
              <w:divBdr>
                <w:top w:val="none" w:sz="0" w:space="0" w:color="auto"/>
                <w:left w:val="none" w:sz="0" w:space="0" w:color="auto"/>
                <w:bottom w:val="none" w:sz="0" w:space="0" w:color="auto"/>
                <w:right w:val="none" w:sz="0" w:space="0" w:color="auto"/>
              </w:divBdr>
              <w:divsChild>
                <w:div w:id="13284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8045">
      <w:bodyDiv w:val="1"/>
      <w:marLeft w:val="0"/>
      <w:marRight w:val="0"/>
      <w:marTop w:val="0"/>
      <w:marBottom w:val="0"/>
      <w:divBdr>
        <w:top w:val="none" w:sz="0" w:space="0" w:color="auto"/>
        <w:left w:val="none" w:sz="0" w:space="0" w:color="auto"/>
        <w:bottom w:val="none" w:sz="0" w:space="0" w:color="auto"/>
        <w:right w:val="none" w:sz="0" w:space="0" w:color="auto"/>
      </w:divBdr>
      <w:divsChild>
        <w:div w:id="565379199">
          <w:marLeft w:val="0"/>
          <w:marRight w:val="0"/>
          <w:marTop w:val="0"/>
          <w:marBottom w:val="0"/>
          <w:divBdr>
            <w:top w:val="none" w:sz="0" w:space="0" w:color="auto"/>
            <w:left w:val="none" w:sz="0" w:space="0" w:color="auto"/>
            <w:bottom w:val="none" w:sz="0" w:space="0" w:color="auto"/>
            <w:right w:val="none" w:sz="0" w:space="0" w:color="auto"/>
          </w:divBdr>
          <w:divsChild>
            <w:div w:id="198779517">
              <w:marLeft w:val="0"/>
              <w:marRight w:val="0"/>
              <w:marTop w:val="0"/>
              <w:marBottom w:val="0"/>
              <w:divBdr>
                <w:top w:val="none" w:sz="0" w:space="0" w:color="auto"/>
                <w:left w:val="none" w:sz="0" w:space="0" w:color="auto"/>
                <w:bottom w:val="none" w:sz="0" w:space="0" w:color="auto"/>
                <w:right w:val="none" w:sz="0" w:space="0" w:color="auto"/>
              </w:divBdr>
              <w:divsChild>
                <w:div w:id="1405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784">
          <w:marLeft w:val="0"/>
          <w:marRight w:val="0"/>
          <w:marTop w:val="0"/>
          <w:marBottom w:val="0"/>
          <w:divBdr>
            <w:top w:val="none" w:sz="0" w:space="0" w:color="auto"/>
            <w:left w:val="none" w:sz="0" w:space="0" w:color="auto"/>
            <w:bottom w:val="none" w:sz="0" w:space="0" w:color="auto"/>
            <w:right w:val="none" w:sz="0" w:space="0" w:color="auto"/>
          </w:divBdr>
          <w:divsChild>
            <w:div w:id="316764216">
              <w:marLeft w:val="0"/>
              <w:marRight w:val="0"/>
              <w:marTop w:val="0"/>
              <w:marBottom w:val="0"/>
              <w:divBdr>
                <w:top w:val="none" w:sz="0" w:space="0" w:color="auto"/>
                <w:left w:val="none" w:sz="0" w:space="0" w:color="auto"/>
                <w:bottom w:val="none" w:sz="0" w:space="0" w:color="auto"/>
                <w:right w:val="none" w:sz="0" w:space="0" w:color="auto"/>
              </w:divBdr>
              <w:divsChild>
                <w:div w:id="3879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2637">
      <w:bodyDiv w:val="1"/>
      <w:marLeft w:val="0"/>
      <w:marRight w:val="0"/>
      <w:marTop w:val="0"/>
      <w:marBottom w:val="0"/>
      <w:divBdr>
        <w:top w:val="none" w:sz="0" w:space="0" w:color="auto"/>
        <w:left w:val="none" w:sz="0" w:space="0" w:color="auto"/>
        <w:bottom w:val="none" w:sz="0" w:space="0" w:color="auto"/>
        <w:right w:val="none" w:sz="0" w:space="0" w:color="auto"/>
      </w:divBdr>
      <w:divsChild>
        <w:div w:id="1343437284">
          <w:marLeft w:val="0"/>
          <w:marRight w:val="0"/>
          <w:marTop w:val="0"/>
          <w:marBottom w:val="240"/>
          <w:divBdr>
            <w:top w:val="none" w:sz="0" w:space="0" w:color="auto"/>
            <w:left w:val="none" w:sz="0" w:space="0" w:color="auto"/>
            <w:bottom w:val="none" w:sz="0" w:space="0" w:color="auto"/>
            <w:right w:val="none" w:sz="0" w:space="0" w:color="auto"/>
          </w:divBdr>
        </w:div>
      </w:divsChild>
    </w:div>
    <w:div w:id="121309531">
      <w:bodyDiv w:val="1"/>
      <w:marLeft w:val="0"/>
      <w:marRight w:val="0"/>
      <w:marTop w:val="0"/>
      <w:marBottom w:val="0"/>
      <w:divBdr>
        <w:top w:val="none" w:sz="0" w:space="0" w:color="auto"/>
        <w:left w:val="none" w:sz="0" w:space="0" w:color="auto"/>
        <w:bottom w:val="none" w:sz="0" w:space="0" w:color="auto"/>
        <w:right w:val="none" w:sz="0" w:space="0" w:color="auto"/>
      </w:divBdr>
    </w:div>
    <w:div w:id="156656258">
      <w:bodyDiv w:val="1"/>
      <w:marLeft w:val="0"/>
      <w:marRight w:val="0"/>
      <w:marTop w:val="0"/>
      <w:marBottom w:val="0"/>
      <w:divBdr>
        <w:top w:val="none" w:sz="0" w:space="0" w:color="auto"/>
        <w:left w:val="none" w:sz="0" w:space="0" w:color="auto"/>
        <w:bottom w:val="none" w:sz="0" w:space="0" w:color="auto"/>
        <w:right w:val="none" w:sz="0" w:space="0" w:color="auto"/>
      </w:divBdr>
      <w:divsChild>
        <w:div w:id="791166143">
          <w:marLeft w:val="0"/>
          <w:marRight w:val="0"/>
          <w:marTop w:val="0"/>
          <w:marBottom w:val="0"/>
          <w:divBdr>
            <w:top w:val="none" w:sz="0" w:space="0" w:color="auto"/>
            <w:left w:val="none" w:sz="0" w:space="0" w:color="auto"/>
            <w:bottom w:val="none" w:sz="0" w:space="0" w:color="auto"/>
            <w:right w:val="none" w:sz="0" w:space="0" w:color="auto"/>
          </w:divBdr>
          <w:divsChild>
            <w:div w:id="936787276">
              <w:marLeft w:val="0"/>
              <w:marRight w:val="0"/>
              <w:marTop w:val="0"/>
              <w:marBottom w:val="0"/>
              <w:divBdr>
                <w:top w:val="none" w:sz="0" w:space="0" w:color="auto"/>
                <w:left w:val="none" w:sz="0" w:space="0" w:color="auto"/>
                <w:bottom w:val="none" w:sz="0" w:space="0" w:color="auto"/>
                <w:right w:val="none" w:sz="0" w:space="0" w:color="auto"/>
              </w:divBdr>
              <w:divsChild>
                <w:div w:id="5666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745">
      <w:bodyDiv w:val="1"/>
      <w:marLeft w:val="0"/>
      <w:marRight w:val="0"/>
      <w:marTop w:val="0"/>
      <w:marBottom w:val="0"/>
      <w:divBdr>
        <w:top w:val="none" w:sz="0" w:space="0" w:color="auto"/>
        <w:left w:val="none" w:sz="0" w:space="0" w:color="auto"/>
        <w:bottom w:val="none" w:sz="0" w:space="0" w:color="auto"/>
        <w:right w:val="none" w:sz="0" w:space="0" w:color="auto"/>
      </w:divBdr>
      <w:divsChild>
        <w:div w:id="1955167441">
          <w:marLeft w:val="0"/>
          <w:marRight w:val="0"/>
          <w:marTop w:val="0"/>
          <w:marBottom w:val="0"/>
          <w:divBdr>
            <w:top w:val="none" w:sz="0" w:space="0" w:color="auto"/>
            <w:left w:val="none" w:sz="0" w:space="0" w:color="auto"/>
            <w:bottom w:val="none" w:sz="0" w:space="0" w:color="auto"/>
            <w:right w:val="none" w:sz="0" w:space="0" w:color="auto"/>
          </w:divBdr>
          <w:divsChild>
            <w:div w:id="248471622">
              <w:marLeft w:val="0"/>
              <w:marRight w:val="0"/>
              <w:marTop w:val="0"/>
              <w:marBottom w:val="0"/>
              <w:divBdr>
                <w:top w:val="none" w:sz="0" w:space="0" w:color="auto"/>
                <w:left w:val="none" w:sz="0" w:space="0" w:color="auto"/>
                <w:bottom w:val="none" w:sz="0" w:space="0" w:color="auto"/>
                <w:right w:val="none" w:sz="0" w:space="0" w:color="auto"/>
              </w:divBdr>
              <w:divsChild>
                <w:div w:id="7749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550">
      <w:bodyDiv w:val="1"/>
      <w:marLeft w:val="0"/>
      <w:marRight w:val="0"/>
      <w:marTop w:val="0"/>
      <w:marBottom w:val="0"/>
      <w:divBdr>
        <w:top w:val="none" w:sz="0" w:space="0" w:color="auto"/>
        <w:left w:val="none" w:sz="0" w:space="0" w:color="auto"/>
        <w:bottom w:val="none" w:sz="0" w:space="0" w:color="auto"/>
        <w:right w:val="none" w:sz="0" w:space="0" w:color="auto"/>
      </w:divBdr>
      <w:divsChild>
        <w:div w:id="1156266832">
          <w:marLeft w:val="0"/>
          <w:marRight w:val="0"/>
          <w:marTop w:val="0"/>
          <w:marBottom w:val="0"/>
          <w:divBdr>
            <w:top w:val="none" w:sz="0" w:space="0" w:color="auto"/>
            <w:left w:val="none" w:sz="0" w:space="0" w:color="auto"/>
            <w:bottom w:val="none" w:sz="0" w:space="0" w:color="auto"/>
            <w:right w:val="none" w:sz="0" w:space="0" w:color="auto"/>
          </w:divBdr>
          <w:divsChild>
            <w:div w:id="990215675">
              <w:marLeft w:val="0"/>
              <w:marRight w:val="0"/>
              <w:marTop w:val="0"/>
              <w:marBottom w:val="0"/>
              <w:divBdr>
                <w:top w:val="none" w:sz="0" w:space="0" w:color="auto"/>
                <w:left w:val="none" w:sz="0" w:space="0" w:color="auto"/>
                <w:bottom w:val="none" w:sz="0" w:space="0" w:color="auto"/>
                <w:right w:val="none" w:sz="0" w:space="0" w:color="auto"/>
              </w:divBdr>
              <w:divsChild>
                <w:div w:id="2027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7993">
      <w:bodyDiv w:val="1"/>
      <w:marLeft w:val="0"/>
      <w:marRight w:val="0"/>
      <w:marTop w:val="0"/>
      <w:marBottom w:val="0"/>
      <w:divBdr>
        <w:top w:val="none" w:sz="0" w:space="0" w:color="auto"/>
        <w:left w:val="none" w:sz="0" w:space="0" w:color="auto"/>
        <w:bottom w:val="none" w:sz="0" w:space="0" w:color="auto"/>
        <w:right w:val="none" w:sz="0" w:space="0" w:color="auto"/>
      </w:divBdr>
      <w:divsChild>
        <w:div w:id="1716198666">
          <w:marLeft w:val="0"/>
          <w:marRight w:val="0"/>
          <w:marTop w:val="0"/>
          <w:marBottom w:val="0"/>
          <w:divBdr>
            <w:top w:val="none" w:sz="0" w:space="0" w:color="auto"/>
            <w:left w:val="none" w:sz="0" w:space="0" w:color="auto"/>
            <w:bottom w:val="none" w:sz="0" w:space="0" w:color="auto"/>
            <w:right w:val="none" w:sz="0" w:space="0" w:color="auto"/>
          </w:divBdr>
          <w:divsChild>
            <w:div w:id="1281104780">
              <w:marLeft w:val="0"/>
              <w:marRight w:val="0"/>
              <w:marTop w:val="0"/>
              <w:marBottom w:val="0"/>
              <w:divBdr>
                <w:top w:val="none" w:sz="0" w:space="0" w:color="auto"/>
                <w:left w:val="none" w:sz="0" w:space="0" w:color="auto"/>
                <w:bottom w:val="none" w:sz="0" w:space="0" w:color="auto"/>
                <w:right w:val="none" w:sz="0" w:space="0" w:color="auto"/>
              </w:divBdr>
              <w:divsChild>
                <w:div w:id="2082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65575">
      <w:bodyDiv w:val="1"/>
      <w:marLeft w:val="0"/>
      <w:marRight w:val="0"/>
      <w:marTop w:val="0"/>
      <w:marBottom w:val="0"/>
      <w:divBdr>
        <w:top w:val="none" w:sz="0" w:space="0" w:color="auto"/>
        <w:left w:val="none" w:sz="0" w:space="0" w:color="auto"/>
        <w:bottom w:val="none" w:sz="0" w:space="0" w:color="auto"/>
        <w:right w:val="none" w:sz="0" w:space="0" w:color="auto"/>
      </w:divBdr>
      <w:divsChild>
        <w:div w:id="72313143">
          <w:marLeft w:val="0"/>
          <w:marRight w:val="0"/>
          <w:marTop w:val="0"/>
          <w:marBottom w:val="0"/>
          <w:divBdr>
            <w:top w:val="none" w:sz="0" w:space="0" w:color="auto"/>
            <w:left w:val="none" w:sz="0" w:space="0" w:color="auto"/>
            <w:bottom w:val="none" w:sz="0" w:space="0" w:color="auto"/>
            <w:right w:val="none" w:sz="0" w:space="0" w:color="auto"/>
          </w:divBdr>
          <w:divsChild>
            <w:div w:id="234124329">
              <w:marLeft w:val="0"/>
              <w:marRight w:val="0"/>
              <w:marTop w:val="0"/>
              <w:marBottom w:val="0"/>
              <w:divBdr>
                <w:top w:val="none" w:sz="0" w:space="0" w:color="auto"/>
                <w:left w:val="none" w:sz="0" w:space="0" w:color="auto"/>
                <w:bottom w:val="none" w:sz="0" w:space="0" w:color="auto"/>
                <w:right w:val="none" w:sz="0" w:space="0" w:color="auto"/>
              </w:divBdr>
              <w:divsChild>
                <w:div w:id="956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9268">
      <w:bodyDiv w:val="1"/>
      <w:marLeft w:val="0"/>
      <w:marRight w:val="0"/>
      <w:marTop w:val="0"/>
      <w:marBottom w:val="0"/>
      <w:divBdr>
        <w:top w:val="none" w:sz="0" w:space="0" w:color="auto"/>
        <w:left w:val="none" w:sz="0" w:space="0" w:color="auto"/>
        <w:bottom w:val="none" w:sz="0" w:space="0" w:color="auto"/>
        <w:right w:val="none" w:sz="0" w:space="0" w:color="auto"/>
      </w:divBdr>
      <w:divsChild>
        <w:div w:id="153573229">
          <w:marLeft w:val="0"/>
          <w:marRight w:val="0"/>
          <w:marTop w:val="0"/>
          <w:marBottom w:val="0"/>
          <w:divBdr>
            <w:top w:val="none" w:sz="0" w:space="0" w:color="auto"/>
            <w:left w:val="none" w:sz="0" w:space="0" w:color="auto"/>
            <w:bottom w:val="none" w:sz="0" w:space="0" w:color="auto"/>
            <w:right w:val="none" w:sz="0" w:space="0" w:color="auto"/>
          </w:divBdr>
          <w:divsChild>
            <w:div w:id="518810815">
              <w:marLeft w:val="0"/>
              <w:marRight w:val="0"/>
              <w:marTop w:val="0"/>
              <w:marBottom w:val="0"/>
              <w:divBdr>
                <w:top w:val="none" w:sz="0" w:space="0" w:color="auto"/>
                <w:left w:val="none" w:sz="0" w:space="0" w:color="auto"/>
                <w:bottom w:val="none" w:sz="0" w:space="0" w:color="auto"/>
                <w:right w:val="none" w:sz="0" w:space="0" w:color="auto"/>
              </w:divBdr>
              <w:divsChild>
                <w:div w:id="121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233">
      <w:bodyDiv w:val="1"/>
      <w:marLeft w:val="0"/>
      <w:marRight w:val="0"/>
      <w:marTop w:val="0"/>
      <w:marBottom w:val="0"/>
      <w:divBdr>
        <w:top w:val="none" w:sz="0" w:space="0" w:color="auto"/>
        <w:left w:val="none" w:sz="0" w:space="0" w:color="auto"/>
        <w:bottom w:val="none" w:sz="0" w:space="0" w:color="auto"/>
        <w:right w:val="none" w:sz="0" w:space="0" w:color="auto"/>
      </w:divBdr>
      <w:divsChild>
        <w:div w:id="718091358">
          <w:marLeft w:val="0"/>
          <w:marRight w:val="0"/>
          <w:marTop w:val="0"/>
          <w:marBottom w:val="0"/>
          <w:divBdr>
            <w:top w:val="none" w:sz="0" w:space="0" w:color="auto"/>
            <w:left w:val="none" w:sz="0" w:space="0" w:color="auto"/>
            <w:bottom w:val="none" w:sz="0" w:space="0" w:color="auto"/>
            <w:right w:val="none" w:sz="0" w:space="0" w:color="auto"/>
          </w:divBdr>
          <w:divsChild>
            <w:div w:id="2022002551">
              <w:marLeft w:val="0"/>
              <w:marRight w:val="0"/>
              <w:marTop w:val="0"/>
              <w:marBottom w:val="0"/>
              <w:divBdr>
                <w:top w:val="none" w:sz="0" w:space="0" w:color="auto"/>
                <w:left w:val="none" w:sz="0" w:space="0" w:color="auto"/>
                <w:bottom w:val="none" w:sz="0" w:space="0" w:color="auto"/>
                <w:right w:val="none" w:sz="0" w:space="0" w:color="auto"/>
              </w:divBdr>
              <w:divsChild>
                <w:div w:id="12736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2296">
      <w:bodyDiv w:val="1"/>
      <w:marLeft w:val="0"/>
      <w:marRight w:val="0"/>
      <w:marTop w:val="0"/>
      <w:marBottom w:val="0"/>
      <w:divBdr>
        <w:top w:val="none" w:sz="0" w:space="0" w:color="auto"/>
        <w:left w:val="none" w:sz="0" w:space="0" w:color="auto"/>
        <w:bottom w:val="none" w:sz="0" w:space="0" w:color="auto"/>
        <w:right w:val="none" w:sz="0" w:space="0" w:color="auto"/>
      </w:divBdr>
    </w:div>
    <w:div w:id="508762850">
      <w:bodyDiv w:val="1"/>
      <w:marLeft w:val="0"/>
      <w:marRight w:val="0"/>
      <w:marTop w:val="0"/>
      <w:marBottom w:val="0"/>
      <w:divBdr>
        <w:top w:val="none" w:sz="0" w:space="0" w:color="auto"/>
        <w:left w:val="none" w:sz="0" w:space="0" w:color="auto"/>
        <w:bottom w:val="none" w:sz="0" w:space="0" w:color="auto"/>
        <w:right w:val="none" w:sz="0" w:space="0" w:color="auto"/>
      </w:divBdr>
      <w:divsChild>
        <w:div w:id="1853756979">
          <w:marLeft w:val="0"/>
          <w:marRight w:val="0"/>
          <w:marTop w:val="0"/>
          <w:marBottom w:val="0"/>
          <w:divBdr>
            <w:top w:val="none" w:sz="0" w:space="0" w:color="auto"/>
            <w:left w:val="none" w:sz="0" w:space="0" w:color="auto"/>
            <w:bottom w:val="none" w:sz="0" w:space="0" w:color="auto"/>
            <w:right w:val="none" w:sz="0" w:space="0" w:color="auto"/>
          </w:divBdr>
          <w:divsChild>
            <w:div w:id="1539047530">
              <w:marLeft w:val="0"/>
              <w:marRight w:val="0"/>
              <w:marTop w:val="0"/>
              <w:marBottom w:val="0"/>
              <w:divBdr>
                <w:top w:val="none" w:sz="0" w:space="0" w:color="auto"/>
                <w:left w:val="none" w:sz="0" w:space="0" w:color="auto"/>
                <w:bottom w:val="none" w:sz="0" w:space="0" w:color="auto"/>
                <w:right w:val="none" w:sz="0" w:space="0" w:color="auto"/>
              </w:divBdr>
              <w:divsChild>
                <w:div w:id="2027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7937">
      <w:bodyDiv w:val="1"/>
      <w:marLeft w:val="0"/>
      <w:marRight w:val="0"/>
      <w:marTop w:val="0"/>
      <w:marBottom w:val="0"/>
      <w:divBdr>
        <w:top w:val="none" w:sz="0" w:space="0" w:color="auto"/>
        <w:left w:val="none" w:sz="0" w:space="0" w:color="auto"/>
        <w:bottom w:val="none" w:sz="0" w:space="0" w:color="auto"/>
        <w:right w:val="none" w:sz="0" w:space="0" w:color="auto"/>
      </w:divBdr>
      <w:divsChild>
        <w:div w:id="808324064">
          <w:marLeft w:val="0"/>
          <w:marRight w:val="0"/>
          <w:marTop w:val="0"/>
          <w:marBottom w:val="0"/>
          <w:divBdr>
            <w:top w:val="none" w:sz="0" w:space="0" w:color="auto"/>
            <w:left w:val="none" w:sz="0" w:space="0" w:color="auto"/>
            <w:bottom w:val="none" w:sz="0" w:space="0" w:color="auto"/>
            <w:right w:val="none" w:sz="0" w:space="0" w:color="auto"/>
          </w:divBdr>
          <w:divsChild>
            <w:div w:id="640890908">
              <w:marLeft w:val="0"/>
              <w:marRight w:val="0"/>
              <w:marTop w:val="0"/>
              <w:marBottom w:val="0"/>
              <w:divBdr>
                <w:top w:val="none" w:sz="0" w:space="0" w:color="auto"/>
                <w:left w:val="none" w:sz="0" w:space="0" w:color="auto"/>
                <w:bottom w:val="none" w:sz="0" w:space="0" w:color="auto"/>
                <w:right w:val="none" w:sz="0" w:space="0" w:color="auto"/>
              </w:divBdr>
              <w:divsChild>
                <w:div w:id="1534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215">
      <w:bodyDiv w:val="1"/>
      <w:marLeft w:val="0"/>
      <w:marRight w:val="0"/>
      <w:marTop w:val="0"/>
      <w:marBottom w:val="0"/>
      <w:divBdr>
        <w:top w:val="none" w:sz="0" w:space="0" w:color="auto"/>
        <w:left w:val="none" w:sz="0" w:space="0" w:color="auto"/>
        <w:bottom w:val="none" w:sz="0" w:space="0" w:color="auto"/>
        <w:right w:val="none" w:sz="0" w:space="0" w:color="auto"/>
      </w:divBdr>
      <w:divsChild>
        <w:div w:id="1272588549">
          <w:marLeft w:val="0"/>
          <w:marRight w:val="0"/>
          <w:marTop w:val="0"/>
          <w:marBottom w:val="0"/>
          <w:divBdr>
            <w:top w:val="none" w:sz="0" w:space="0" w:color="auto"/>
            <w:left w:val="none" w:sz="0" w:space="0" w:color="auto"/>
            <w:bottom w:val="none" w:sz="0" w:space="0" w:color="auto"/>
            <w:right w:val="none" w:sz="0" w:space="0" w:color="auto"/>
          </w:divBdr>
          <w:divsChild>
            <w:div w:id="1231228507">
              <w:marLeft w:val="0"/>
              <w:marRight w:val="0"/>
              <w:marTop w:val="0"/>
              <w:marBottom w:val="0"/>
              <w:divBdr>
                <w:top w:val="none" w:sz="0" w:space="0" w:color="auto"/>
                <w:left w:val="none" w:sz="0" w:space="0" w:color="auto"/>
                <w:bottom w:val="none" w:sz="0" w:space="0" w:color="auto"/>
                <w:right w:val="none" w:sz="0" w:space="0" w:color="auto"/>
              </w:divBdr>
              <w:divsChild>
                <w:div w:id="1813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69867">
      <w:bodyDiv w:val="1"/>
      <w:marLeft w:val="0"/>
      <w:marRight w:val="0"/>
      <w:marTop w:val="0"/>
      <w:marBottom w:val="0"/>
      <w:divBdr>
        <w:top w:val="none" w:sz="0" w:space="0" w:color="auto"/>
        <w:left w:val="none" w:sz="0" w:space="0" w:color="auto"/>
        <w:bottom w:val="none" w:sz="0" w:space="0" w:color="auto"/>
        <w:right w:val="none" w:sz="0" w:space="0" w:color="auto"/>
      </w:divBdr>
      <w:divsChild>
        <w:div w:id="1328704130">
          <w:marLeft w:val="0"/>
          <w:marRight w:val="0"/>
          <w:marTop w:val="0"/>
          <w:marBottom w:val="240"/>
          <w:divBdr>
            <w:top w:val="none" w:sz="0" w:space="0" w:color="auto"/>
            <w:left w:val="none" w:sz="0" w:space="0" w:color="auto"/>
            <w:bottom w:val="none" w:sz="0" w:space="0" w:color="auto"/>
            <w:right w:val="none" w:sz="0" w:space="0" w:color="auto"/>
          </w:divBdr>
        </w:div>
      </w:divsChild>
    </w:div>
    <w:div w:id="894967313">
      <w:bodyDiv w:val="1"/>
      <w:marLeft w:val="0"/>
      <w:marRight w:val="0"/>
      <w:marTop w:val="0"/>
      <w:marBottom w:val="0"/>
      <w:divBdr>
        <w:top w:val="none" w:sz="0" w:space="0" w:color="auto"/>
        <w:left w:val="none" w:sz="0" w:space="0" w:color="auto"/>
        <w:bottom w:val="none" w:sz="0" w:space="0" w:color="auto"/>
        <w:right w:val="none" w:sz="0" w:space="0" w:color="auto"/>
      </w:divBdr>
      <w:divsChild>
        <w:div w:id="527983898">
          <w:marLeft w:val="0"/>
          <w:marRight w:val="0"/>
          <w:marTop w:val="0"/>
          <w:marBottom w:val="0"/>
          <w:divBdr>
            <w:top w:val="none" w:sz="0" w:space="0" w:color="auto"/>
            <w:left w:val="none" w:sz="0" w:space="0" w:color="auto"/>
            <w:bottom w:val="none" w:sz="0" w:space="0" w:color="auto"/>
            <w:right w:val="none" w:sz="0" w:space="0" w:color="auto"/>
          </w:divBdr>
          <w:divsChild>
            <w:div w:id="1915817806">
              <w:marLeft w:val="0"/>
              <w:marRight w:val="0"/>
              <w:marTop w:val="0"/>
              <w:marBottom w:val="0"/>
              <w:divBdr>
                <w:top w:val="none" w:sz="0" w:space="0" w:color="auto"/>
                <w:left w:val="none" w:sz="0" w:space="0" w:color="auto"/>
                <w:bottom w:val="none" w:sz="0" w:space="0" w:color="auto"/>
                <w:right w:val="none" w:sz="0" w:space="0" w:color="auto"/>
              </w:divBdr>
              <w:divsChild>
                <w:div w:id="20504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2032">
      <w:bodyDiv w:val="1"/>
      <w:marLeft w:val="0"/>
      <w:marRight w:val="0"/>
      <w:marTop w:val="0"/>
      <w:marBottom w:val="0"/>
      <w:divBdr>
        <w:top w:val="none" w:sz="0" w:space="0" w:color="auto"/>
        <w:left w:val="none" w:sz="0" w:space="0" w:color="auto"/>
        <w:bottom w:val="none" w:sz="0" w:space="0" w:color="auto"/>
        <w:right w:val="none" w:sz="0" w:space="0" w:color="auto"/>
      </w:divBdr>
      <w:divsChild>
        <w:div w:id="1416240708">
          <w:marLeft w:val="0"/>
          <w:marRight w:val="0"/>
          <w:marTop w:val="0"/>
          <w:marBottom w:val="0"/>
          <w:divBdr>
            <w:top w:val="none" w:sz="0" w:space="0" w:color="auto"/>
            <w:left w:val="none" w:sz="0" w:space="0" w:color="auto"/>
            <w:bottom w:val="none" w:sz="0" w:space="0" w:color="auto"/>
            <w:right w:val="none" w:sz="0" w:space="0" w:color="auto"/>
          </w:divBdr>
          <w:divsChild>
            <w:div w:id="181166726">
              <w:marLeft w:val="0"/>
              <w:marRight w:val="0"/>
              <w:marTop w:val="0"/>
              <w:marBottom w:val="0"/>
              <w:divBdr>
                <w:top w:val="none" w:sz="0" w:space="0" w:color="auto"/>
                <w:left w:val="none" w:sz="0" w:space="0" w:color="auto"/>
                <w:bottom w:val="none" w:sz="0" w:space="0" w:color="auto"/>
                <w:right w:val="none" w:sz="0" w:space="0" w:color="auto"/>
              </w:divBdr>
              <w:divsChild>
                <w:div w:id="225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8271">
      <w:bodyDiv w:val="1"/>
      <w:marLeft w:val="0"/>
      <w:marRight w:val="0"/>
      <w:marTop w:val="0"/>
      <w:marBottom w:val="0"/>
      <w:divBdr>
        <w:top w:val="none" w:sz="0" w:space="0" w:color="auto"/>
        <w:left w:val="none" w:sz="0" w:space="0" w:color="auto"/>
        <w:bottom w:val="none" w:sz="0" w:space="0" w:color="auto"/>
        <w:right w:val="none" w:sz="0" w:space="0" w:color="auto"/>
      </w:divBdr>
      <w:divsChild>
        <w:div w:id="1207765001">
          <w:marLeft w:val="0"/>
          <w:marRight w:val="0"/>
          <w:marTop w:val="0"/>
          <w:marBottom w:val="0"/>
          <w:divBdr>
            <w:top w:val="none" w:sz="0" w:space="0" w:color="auto"/>
            <w:left w:val="none" w:sz="0" w:space="0" w:color="auto"/>
            <w:bottom w:val="none" w:sz="0" w:space="0" w:color="auto"/>
            <w:right w:val="none" w:sz="0" w:space="0" w:color="auto"/>
          </w:divBdr>
          <w:divsChild>
            <w:div w:id="413669519">
              <w:marLeft w:val="0"/>
              <w:marRight w:val="0"/>
              <w:marTop w:val="0"/>
              <w:marBottom w:val="0"/>
              <w:divBdr>
                <w:top w:val="none" w:sz="0" w:space="0" w:color="auto"/>
                <w:left w:val="none" w:sz="0" w:space="0" w:color="auto"/>
                <w:bottom w:val="none" w:sz="0" w:space="0" w:color="auto"/>
                <w:right w:val="none" w:sz="0" w:space="0" w:color="auto"/>
              </w:divBdr>
              <w:divsChild>
                <w:div w:id="16325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8869">
      <w:bodyDiv w:val="1"/>
      <w:marLeft w:val="0"/>
      <w:marRight w:val="0"/>
      <w:marTop w:val="0"/>
      <w:marBottom w:val="0"/>
      <w:divBdr>
        <w:top w:val="none" w:sz="0" w:space="0" w:color="auto"/>
        <w:left w:val="none" w:sz="0" w:space="0" w:color="auto"/>
        <w:bottom w:val="none" w:sz="0" w:space="0" w:color="auto"/>
        <w:right w:val="none" w:sz="0" w:space="0" w:color="auto"/>
      </w:divBdr>
      <w:divsChild>
        <w:div w:id="2115975067">
          <w:marLeft w:val="0"/>
          <w:marRight w:val="0"/>
          <w:marTop w:val="0"/>
          <w:marBottom w:val="0"/>
          <w:divBdr>
            <w:top w:val="none" w:sz="0" w:space="0" w:color="auto"/>
            <w:left w:val="none" w:sz="0" w:space="0" w:color="auto"/>
            <w:bottom w:val="none" w:sz="0" w:space="0" w:color="auto"/>
            <w:right w:val="none" w:sz="0" w:space="0" w:color="auto"/>
          </w:divBdr>
          <w:divsChild>
            <w:div w:id="405955901">
              <w:marLeft w:val="0"/>
              <w:marRight w:val="0"/>
              <w:marTop w:val="0"/>
              <w:marBottom w:val="0"/>
              <w:divBdr>
                <w:top w:val="none" w:sz="0" w:space="0" w:color="auto"/>
                <w:left w:val="none" w:sz="0" w:space="0" w:color="auto"/>
                <w:bottom w:val="none" w:sz="0" w:space="0" w:color="auto"/>
                <w:right w:val="none" w:sz="0" w:space="0" w:color="auto"/>
              </w:divBdr>
              <w:divsChild>
                <w:div w:id="1503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8848">
      <w:bodyDiv w:val="1"/>
      <w:marLeft w:val="0"/>
      <w:marRight w:val="0"/>
      <w:marTop w:val="0"/>
      <w:marBottom w:val="0"/>
      <w:divBdr>
        <w:top w:val="none" w:sz="0" w:space="0" w:color="auto"/>
        <w:left w:val="none" w:sz="0" w:space="0" w:color="auto"/>
        <w:bottom w:val="none" w:sz="0" w:space="0" w:color="auto"/>
        <w:right w:val="none" w:sz="0" w:space="0" w:color="auto"/>
      </w:divBdr>
      <w:divsChild>
        <w:div w:id="714548605">
          <w:marLeft w:val="0"/>
          <w:marRight w:val="0"/>
          <w:marTop w:val="0"/>
          <w:marBottom w:val="0"/>
          <w:divBdr>
            <w:top w:val="none" w:sz="0" w:space="0" w:color="auto"/>
            <w:left w:val="none" w:sz="0" w:space="0" w:color="auto"/>
            <w:bottom w:val="none" w:sz="0" w:space="0" w:color="auto"/>
            <w:right w:val="none" w:sz="0" w:space="0" w:color="auto"/>
          </w:divBdr>
          <w:divsChild>
            <w:div w:id="2072776296">
              <w:marLeft w:val="0"/>
              <w:marRight w:val="0"/>
              <w:marTop w:val="0"/>
              <w:marBottom w:val="0"/>
              <w:divBdr>
                <w:top w:val="none" w:sz="0" w:space="0" w:color="auto"/>
                <w:left w:val="none" w:sz="0" w:space="0" w:color="auto"/>
                <w:bottom w:val="none" w:sz="0" w:space="0" w:color="auto"/>
                <w:right w:val="none" w:sz="0" w:space="0" w:color="auto"/>
              </w:divBdr>
              <w:divsChild>
                <w:div w:id="6133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680">
      <w:bodyDiv w:val="1"/>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82149227">
              <w:marLeft w:val="0"/>
              <w:marRight w:val="0"/>
              <w:marTop w:val="0"/>
              <w:marBottom w:val="0"/>
              <w:divBdr>
                <w:top w:val="none" w:sz="0" w:space="0" w:color="auto"/>
                <w:left w:val="none" w:sz="0" w:space="0" w:color="auto"/>
                <w:bottom w:val="none" w:sz="0" w:space="0" w:color="auto"/>
                <w:right w:val="none" w:sz="0" w:space="0" w:color="auto"/>
              </w:divBdr>
              <w:divsChild>
                <w:div w:id="342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131">
      <w:bodyDiv w:val="1"/>
      <w:marLeft w:val="0"/>
      <w:marRight w:val="0"/>
      <w:marTop w:val="0"/>
      <w:marBottom w:val="0"/>
      <w:divBdr>
        <w:top w:val="none" w:sz="0" w:space="0" w:color="auto"/>
        <w:left w:val="none" w:sz="0" w:space="0" w:color="auto"/>
        <w:bottom w:val="none" w:sz="0" w:space="0" w:color="auto"/>
        <w:right w:val="none" w:sz="0" w:space="0" w:color="auto"/>
      </w:divBdr>
      <w:divsChild>
        <w:div w:id="805392582">
          <w:marLeft w:val="0"/>
          <w:marRight w:val="0"/>
          <w:marTop w:val="0"/>
          <w:marBottom w:val="0"/>
          <w:divBdr>
            <w:top w:val="none" w:sz="0" w:space="0" w:color="auto"/>
            <w:left w:val="none" w:sz="0" w:space="0" w:color="auto"/>
            <w:bottom w:val="none" w:sz="0" w:space="0" w:color="auto"/>
            <w:right w:val="none" w:sz="0" w:space="0" w:color="auto"/>
          </w:divBdr>
          <w:divsChild>
            <w:div w:id="170488471">
              <w:marLeft w:val="0"/>
              <w:marRight w:val="0"/>
              <w:marTop w:val="0"/>
              <w:marBottom w:val="0"/>
              <w:divBdr>
                <w:top w:val="none" w:sz="0" w:space="0" w:color="auto"/>
                <w:left w:val="none" w:sz="0" w:space="0" w:color="auto"/>
                <w:bottom w:val="none" w:sz="0" w:space="0" w:color="auto"/>
                <w:right w:val="none" w:sz="0" w:space="0" w:color="auto"/>
              </w:divBdr>
              <w:divsChild>
                <w:div w:id="1193616797">
                  <w:marLeft w:val="0"/>
                  <w:marRight w:val="0"/>
                  <w:marTop w:val="0"/>
                  <w:marBottom w:val="0"/>
                  <w:divBdr>
                    <w:top w:val="none" w:sz="0" w:space="0" w:color="auto"/>
                    <w:left w:val="none" w:sz="0" w:space="0" w:color="auto"/>
                    <w:bottom w:val="none" w:sz="0" w:space="0" w:color="auto"/>
                    <w:right w:val="none" w:sz="0" w:space="0" w:color="auto"/>
                  </w:divBdr>
                  <w:divsChild>
                    <w:div w:id="7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3682">
      <w:bodyDiv w:val="1"/>
      <w:marLeft w:val="0"/>
      <w:marRight w:val="0"/>
      <w:marTop w:val="0"/>
      <w:marBottom w:val="0"/>
      <w:divBdr>
        <w:top w:val="none" w:sz="0" w:space="0" w:color="auto"/>
        <w:left w:val="none" w:sz="0" w:space="0" w:color="auto"/>
        <w:bottom w:val="none" w:sz="0" w:space="0" w:color="auto"/>
        <w:right w:val="none" w:sz="0" w:space="0" w:color="auto"/>
      </w:divBdr>
    </w:div>
    <w:div w:id="1411080104">
      <w:bodyDiv w:val="1"/>
      <w:marLeft w:val="0"/>
      <w:marRight w:val="0"/>
      <w:marTop w:val="0"/>
      <w:marBottom w:val="0"/>
      <w:divBdr>
        <w:top w:val="none" w:sz="0" w:space="0" w:color="auto"/>
        <w:left w:val="none" w:sz="0" w:space="0" w:color="auto"/>
        <w:bottom w:val="none" w:sz="0" w:space="0" w:color="auto"/>
        <w:right w:val="none" w:sz="0" w:space="0" w:color="auto"/>
      </w:divBdr>
      <w:divsChild>
        <w:div w:id="1130172966">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sChild>
                <w:div w:id="16311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6150">
      <w:bodyDiv w:val="1"/>
      <w:marLeft w:val="0"/>
      <w:marRight w:val="0"/>
      <w:marTop w:val="0"/>
      <w:marBottom w:val="0"/>
      <w:divBdr>
        <w:top w:val="none" w:sz="0" w:space="0" w:color="auto"/>
        <w:left w:val="none" w:sz="0" w:space="0" w:color="auto"/>
        <w:bottom w:val="none" w:sz="0" w:space="0" w:color="auto"/>
        <w:right w:val="none" w:sz="0" w:space="0" w:color="auto"/>
      </w:divBdr>
    </w:div>
    <w:div w:id="1530143233">
      <w:bodyDiv w:val="1"/>
      <w:marLeft w:val="0"/>
      <w:marRight w:val="0"/>
      <w:marTop w:val="0"/>
      <w:marBottom w:val="0"/>
      <w:divBdr>
        <w:top w:val="none" w:sz="0" w:space="0" w:color="auto"/>
        <w:left w:val="none" w:sz="0" w:space="0" w:color="auto"/>
        <w:bottom w:val="none" w:sz="0" w:space="0" w:color="auto"/>
        <w:right w:val="none" w:sz="0" w:space="0" w:color="auto"/>
      </w:divBdr>
      <w:divsChild>
        <w:div w:id="878668926">
          <w:marLeft w:val="0"/>
          <w:marRight w:val="0"/>
          <w:marTop w:val="0"/>
          <w:marBottom w:val="0"/>
          <w:divBdr>
            <w:top w:val="none" w:sz="0" w:space="0" w:color="auto"/>
            <w:left w:val="none" w:sz="0" w:space="0" w:color="auto"/>
            <w:bottom w:val="none" w:sz="0" w:space="0" w:color="auto"/>
            <w:right w:val="none" w:sz="0" w:space="0" w:color="auto"/>
          </w:divBdr>
          <w:divsChild>
            <w:div w:id="506411521">
              <w:marLeft w:val="0"/>
              <w:marRight w:val="0"/>
              <w:marTop w:val="0"/>
              <w:marBottom w:val="0"/>
              <w:divBdr>
                <w:top w:val="none" w:sz="0" w:space="0" w:color="auto"/>
                <w:left w:val="none" w:sz="0" w:space="0" w:color="auto"/>
                <w:bottom w:val="none" w:sz="0" w:space="0" w:color="auto"/>
                <w:right w:val="none" w:sz="0" w:space="0" w:color="auto"/>
              </w:divBdr>
              <w:divsChild>
                <w:div w:id="135730728">
                  <w:marLeft w:val="0"/>
                  <w:marRight w:val="0"/>
                  <w:marTop w:val="0"/>
                  <w:marBottom w:val="0"/>
                  <w:divBdr>
                    <w:top w:val="none" w:sz="0" w:space="0" w:color="auto"/>
                    <w:left w:val="none" w:sz="0" w:space="0" w:color="auto"/>
                    <w:bottom w:val="none" w:sz="0" w:space="0" w:color="auto"/>
                    <w:right w:val="none" w:sz="0" w:space="0" w:color="auto"/>
                  </w:divBdr>
                </w:div>
              </w:divsChild>
            </w:div>
            <w:div w:id="1699963806">
              <w:marLeft w:val="0"/>
              <w:marRight w:val="0"/>
              <w:marTop w:val="0"/>
              <w:marBottom w:val="0"/>
              <w:divBdr>
                <w:top w:val="none" w:sz="0" w:space="0" w:color="auto"/>
                <w:left w:val="none" w:sz="0" w:space="0" w:color="auto"/>
                <w:bottom w:val="none" w:sz="0" w:space="0" w:color="auto"/>
                <w:right w:val="none" w:sz="0" w:space="0" w:color="auto"/>
              </w:divBdr>
              <w:divsChild>
                <w:div w:id="1635333400">
                  <w:marLeft w:val="0"/>
                  <w:marRight w:val="0"/>
                  <w:marTop w:val="0"/>
                  <w:marBottom w:val="0"/>
                  <w:divBdr>
                    <w:top w:val="none" w:sz="0" w:space="0" w:color="auto"/>
                    <w:left w:val="none" w:sz="0" w:space="0" w:color="auto"/>
                    <w:bottom w:val="none" w:sz="0" w:space="0" w:color="auto"/>
                    <w:right w:val="none" w:sz="0" w:space="0" w:color="auto"/>
                  </w:divBdr>
                </w:div>
              </w:divsChild>
            </w:div>
            <w:div w:id="1409501640">
              <w:marLeft w:val="0"/>
              <w:marRight w:val="0"/>
              <w:marTop w:val="0"/>
              <w:marBottom w:val="0"/>
              <w:divBdr>
                <w:top w:val="none" w:sz="0" w:space="0" w:color="auto"/>
                <w:left w:val="none" w:sz="0" w:space="0" w:color="auto"/>
                <w:bottom w:val="none" w:sz="0" w:space="0" w:color="auto"/>
                <w:right w:val="none" w:sz="0" w:space="0" w:color="auto"/>
              </w:divBdr>
              <w:divsChild>
                <w:div w:id="1498882349">
                  <w:marLeft w:val="0"/>
                  <w:marRight w:val="0"/>
                  <w:marTop w:val="0"/>
                  <w:marBottom w:val="0"/>
                  <w:divBdr>
                    <w:top w:val="none" w:sz="0" w:space="0" w:color="auto"/>
                    <w:left w:val="none" w:sz="0" w:space="0" w:color="auto"/>
                    <w:bottom w:val="none" w:sz="0" w:space="0" w:color="auto"/>
                    <w:right w:val="none" w:sz="0" w:space="0" w:color="auto"/>
                  </w:divBdr>
                </w:div>
              </w:divsChild>
            </w:div>
            <w:div w:id="1366951217">
              <w:marLeft w:val="0"/>
              <w:marRight w:val="0"/>
              <w:marTop w:val="0"/>
              <w:marBottom w:val="0"/>
              <w:divBdr>
                <w:top w:val="none" w:sz="0" w:space="0" w:color="auto"/>
                <w:left w:val="none" w:sz="0" w:space="0" w:color="auto"/>
                <w:bottom w:val="none" w:sz="0" w:space="0" w:color="auto"/>
                <w:right w:val="none" w:sz="0" w:space="0" w:color="auto"/>
              </w:divBdr>
              <w:divsChild>
                <w:div w:id="6993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54">
          <w:marLeft w:val="0"/>
          <w:marRight w:val="0"/>
          <w:marTop w:val="0"/>
          <w:marBottom w:val="0"/>
          <w:divBdr>
            <w:top w:val="none" w:sz="0" w:space="0" w:color="auto"/>
            <w:left w:val="none" w:sz="0" w:space="0" w:color="auto"/>
            <w:bottom w:val="none" w:sz="0" w:space="0" w:color="auto"/>
            <w:right w:val="none" w:sz="0" w:space="0" w:color="auto"/>
          </w:divBdr>
          <w:divsChild>
            <w:div w:id="539443685">
              <w:marLeft w:val="0"/>
              <w:marRight w:val="0"/>
              <w:marTop w:val="0"/>
              <w:marBottom w:val="0"/>
              <w:divBdr>
                <w:top w:val="none" w:sz="0" w:space="0" w:color="auto"/>
                <w:left w:val="none" w:sz="0" w:space="0" w:color="auto"/>
                <w:bottom w:val="none" w:sz="0" w:space="0" w:color="auto"/>
                <w:right w:val="none" w:sz="0" w:space="0" w:color="auto"/>
              </w:divBdr>
              <w:divsChild>
                <w:div w:id="1294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4546">
      <w:bodyDiv w:val="1"/>
      <w:marLeft w:val="0"/>
      <w:marRight w:val="0"/>
      <w:marTop w:val="0"/>
      <w:marBottom w:val="0"/>
      <w:divBdr>
        <w:top w:val="none" w:sz="0" w:space="0" w:color="auto"/>
        <w:left w:val="none" w:sz="0" w:space="0" w:color="auto"/>
        <w:bottom w:val="none" w:sz="0" w:space="0" w:color="auto"/>
        <w:right w:val="none" w:sz="0" w:space="0" w:color="auto"/>
      </w:divBdr>
      <w:divsChild>
        <w:div w:id="1371030595">
          <w:marLeft w:val="0"/>
          <w:marRight w:val="0"/>
          <w:marTop w:val="0"/>
          <w:marBottom w:val="0"/>
          <w:divBdr>
            <w:top w:val="none" w:sz="0" w:space="0" w:color="auto"/>
            <w:left w:val="none" w:sz="0" w:space="0" w:color="auto"/>
            <w:bottom w:val="none" w:sz="0" w:space="0" w:color="auto"/>
            <w:right w:val="none" w:sz="0" w:space="0" w:color="auto"/>
          </w:divBdr>
          <w:divsChild>
            <w:div w:id="1735007439">
              <w:marLeft w:val="0"/>
              <w:marRight w:val="0"/>
              <w:marTop w:val="0"/>
              <w:marBottom w:val="0"/>
              <w:divBdr>
                <w:top w:val="none" w:sz="0" w:space="0" w:color="auto"/>
                <w:left w:val="none" w:sz="0" w:space="0" w:color="auto"/>
                <w:bottom w:val="none" w:sz="0" w:space="0" w:color="auto"/>
                <w:right w:val="none" w:sz="0" w:space="0" w:color="auto"/>
              </w:divBdr>
              <w:divsChild>
                <w:div w:id="275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427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20">
          <w:marLeft w:val="0"/>
          <w:marRight w:val="0"/>
          <w:marTop w:val="0"/>
          <w:marBottom w:val="240"/>
          <w:divBdr>
            <w:top w:val="none" w:sz="0" w:space="0" w:color="auto"/>
            <w:left w:val="none" w:sz="0" w:space="0" w:color="auto"/>
            <w:bottom w:val="none" w:sz="0" w:space="0" w:color="auto"/>
            <w:right w:val="none" w:sz="0" w:space="0" w:color="auto"/>
          </w:divBdr>
        </w:div>
      </w:divsChild>
    </w:div>
    <w:div w:id="1609896605">
      <w:bodyDiv w:val="1"/>
      <w:marLeft w:val="0"/>
      <w:marRight w:val="0"/>
      <w:marTop w:val="0"/>
      <w:marBottom w:val="0"/>
      <w:divBdr>
        <w:top w:val="none" w:sz="0" w:space="0" w:color="auto"/>
        <w:left w:val="none" w:sz="0" w:space="0" w:color="auto"/>
        <w:bottom w:val="none" w:sz="0" w:space="0" w:color="auto"/>
        <w:right w:val="none" w:sz="0" w:space="0" w:color="auto"/>
      </w:divBdr>
      <w:divsChild>
        <w:div w:id="1413622082">
          <w:marLeft w:val="0"/>
          <w:marRight w:val="0"/>
          <w:marTop w:val="0"/>
          <w:marBottom w:val="0"/>
          <w:divBdr>
            <w:top w:val="none" w:sz="0" w:space="0" w:color="auto"/>
            <w:left w:val="none" w:sz="0" w:space="0" w:color="auto"/>
            <w:bottom w:val="none" w:sz="0" w:space="0" w:color="auto"/>
            <w:right w:val="none" w:sz="0" w:space="0" w:color="auto"/>
          </w:divBdr>
          <w:divsChild>
            <w:div w:id="360471370">
              <w:marLeft w:val="0"/>
              <w:marRight w:val="0"/>
              <w:marTop w:val="0"/>
              <w:marBottom w:val="0"/>
              <w:divBdr>
                <w:top w:val="none" w:sz="0" w:space="0" w:color="auto"/>
                <w:left w:val="none" w:sz="0" w:space="0" w:color="auto"/>
                <w:bottom w:val="none" w:sz="0" w:space="0" w:color="auto"/>
                <w:right w:val="none" w:sz="0" w:space="0" w:color="auto"/>
              </w:divBdr>
              <w:divsChild>
                <w:div w:id="377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8129">
      <w:bodyDiv w:val="1"/>
      <w:marLeft w:val="0"/>
      <w:marRight w:val="0"/>
      <w:marTop w:val="0"/>
      <w:marBottom w:val="0"/>
      <w:divBdr>
        <w:top w:val="none" w:sz="0" w:space="0" w:color="auto"/>
        <w:left w:val="none" w:sz="0" w:space="0" w:color="auto"/>
        <w:bottom w:val="none" w:sz="0" w:space="0" w:color="auto"/>
        <w:right w:val="none" w:sz="0" w:space="0" w:color="auto"/>
      </w:divBdr>
      <w:divsChild>
        <w:div w:id="440994129">
          <w:marLeft w:val="0"/>
          <w:marRight w:val="0"/>
          <w:marTop w:val="0"/>
          <w:marBottom w:val="240"/>
          <w:divBdr>
            <w:top w:val="none" w:sz="0" w:space="0" w:color="auto"/>
            <w:left w:val="none" w:sz="0" w:space="0" w:color="auto"/>
            <w:bottom w:val="none" w:sz="0" w:space="0" w:color="auto"/>
            <w:right w:val="none" w:sz="0" w:space="0" w:color="auto"/>
          </w:divBdr>
        </w:div>
      </w:divsChild>
    </w:div>
    <w:div w:id="1612473699">
      <w:bodyDiv w:val="1"/>
      <w:marLeft w:val="0"/>
      <w:marRight w:val="0"/>
      <w:marTop w:val="0"/>
      <w:marBottom w:val="0"/>
      <w:divBdr>
        <w:top w:val="none" w:sz="0" w:space="0" w:color="auto"/>
        <w:left w:val="none" w:sz="0" w:space="0" w:color="auto"/>
        <w:bottom w:val="none" w:sz="0" w:space="0" w:color="auto"/>
        <w:right w:val="none" w:sz="0" w:space="0" w:color="auto"/>
      </w:divBdr>
      <w:divsChild>
        <w:div w:id="650014400">
          <w:marLeft w:val="0"/>
          <w:marRight w:val="0"/>
          <w:marTop w:val="0"/>
          <w:marBottom w:val="0"/>
          <w:divBdr>
            <w:top w:val="none" w:sz="0" w:space="0" w:color="auto"/>
            <w:left w:val="none" w:sz="0" w:space="0" w:color="auto"/>
            <w:bottom w:val="none" w:sz="0" w:space="0" w:color="auto"/>
            <w:right w:val="none" w:sz="0" w:space="0" w:color="auto"/>
          </w:divBdr>
          <w:divsChild>
            <w:div w:id="41365478">
              <w:marLeft w:val="0"/>
              <w:marRight w:val="0"/>
              <w:marTop w:val="0"/>
              <w:marBottom w:val="0"/>
              <w:divBdr>
                <w:top w:val="none" w:sz="0" w:space="0" w:color="auto"/>
                <w:left w:val="none" w:sz="0" w:space="0" w:color="auto"/>
                <w:bottom w:val="none" w:sz="0" w:space="0" w:color="auto"/>
                <w:right w:val="none" w:sz="0" w:space="0" w:color="auto"/>
              </w:divBdr>
              <w:divsChild>
                <w:div w:id="63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201">
      <w:bodyDiv w:val="1"/>
      <w:marLeft w:val="0"/>
      <w:marRight w:val="0"/>
      <w:marTop w:val="0"/>
      <w:marBottom w:val="0"/>
      <w:divBdr>
        <w:top w:val="none" w:sz="0" w:space="0" w:color="auto"/>
        <w:left w:val="none" w:sz="0" w:space="0" w:color="auto"/>
        <w:bottom w:val="none" w:sz="0" w:space="0" w:color="auto"/>
        <w:right w:val="none" w:sz="0" w:space="0" w:color="auto"/>
      </w:divBdr>
      <w:divsChild>
        <w:div w:id="1235436048">
          <w:marLeft w:val="0"/>
          <w:marRight w:val="0"/>
          <w:marTop w:val="0"/>
          <w:marBottom w:val="0"/>
          <w:divBdr>
            <w:top w:val="none" w:sz="0" w:space="0" w:color="auto"/>
            <w:left w:val="none" w:sz="0" w:space="0" w:color="auto"/>
            <w:bottom w:val="none" w:sz="0" w:space="0" w:color="auto"/>
            <w:right w:val="none" w:sz="0" w:space="0" w:color="auto"/>
          </w:divBdr>
          <w:divsChild>
            <w:div w:id="419715777">
              <w:marLeft w:val="0"/>
              <w:marRight w:val="0"/>
              <w:marTop w:val="0"/>
              <w:marBottom w:val="0"/>
              <w:divBdr>
                <w:top w:val="none" w:sz="0" w:space="0" w:color="auto"/>
                <w:left w:val="none" w:sz="0" w:space="0" w:color="auto"/>
                <w:bottom w:val="none" w:sz="0" w:space="0" w:color="auto"/>
                <w:right w:val="none" w:sz="0" w:space="0" w:color="auto"/>
              </w:divBdr>
              <w:divsChild>
                <w:div w:id="947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4196">
          <w:marLeft w:val="0"/>
          <w:marRight w:val="0"/>
          <w:marTop w:val="0"/>
          <w:marBottom w:val="0"/>
          <w:divBdr>
            <w:top w:val="none" w:sz="0" w:space="0" w:color="auto"/>
            <w:left w:val="none" w:sz="0" w:space="0" w:color="auto"/>
            <w:bottom w:val="none" w:sz="0" w:space="0" w:color="auto"/>
            <w:right w:val="none" w:sz="0" w:space="0" w:color="auto"/>
          </w:divBdr>
          <w:divsChild>
            <w:div w:id="99843148">
              <w:marLeft w:val="0"/>
              <w:marRight w:val="0"/>
              <w:marTop w:val="0"/>
              <w:marBottom w:val="0"/>
              <w:divBdr>
                <w:top w:val="none" w:sz="0" w:space="0" w:color="auto"/>
                <w:left w:val="none" w:sz="0" w:space="0" w:color="auto"/>
                <w:bottom w:val="none" w:sz="0" w:space="0" w:color="auto"/>
                <w:right w:val="none" w:sz="0" w:space="0" w:color="auto"/>
              </w:divBdr>
              <w:divsChild>
                <w:div w:id="19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5992">
      <w:bodyDiv w:val="1"/>
      <w:marLeft w:val="0"/>
      <w:marRight w:val="0"/>
      <w:marTop w:val="0"/>
      <w:marBottom w:val="0"/>
      <w:divBdr>
        <w:top w:val="none" w:sz="0" w:space="0" w:color="auto"/>
        <w:left w:val="none" w:sz="0" w:space="0" w:color="auto"/>
        <w:bottom w:val="none" w:sz="0" w:space="0" w:color="auto"/>
        <w:right w:val="none" w:sz="0" w:space="0" w:color="auto"/>
      </w:divBdr>
      <w:divsChild>
        <w:div w:id="1293247457">
          <w:marLeft w:val="0"/>
          <w:marRight w:val="0"/>
          <w:marTop w:val="0"/>
          <w:marBottom w:val="0"/>
          <w:divBdr>
            <w:top w:val="none" w:sz="0" w:space="0" w:color="auto"/>
            <w:left w:val="none" w:sz="0" w:space="0" w:color="auto"/>
            <w:bottom w:val="none" w:sz="0" w:space="0" w:color="auto"/>
            <w:right w:val="none" w:sz="0" w:space="0" w:color="auto"/>
          </w:divBdr>
          <w:divsChild>
            <w:div w:id="976183435">
              <w:marLeft w:val="0"/>
              <w:marRight w:val="0"/>
              <w:marTop w:val="0"/>
              <w:marBottom w:val="0"/>
              <w:divBdr>
                <w:top w:val="none" w:sz="0" w:space="0" w:color="auto"/>
                <w:left w:val="none" w:sz="0" w:space="0" w:color="auto"/>
                <w:bottom w:val="none" w:sz="0" w:space="0" w:color="auto"/>
                <w:right w:val="none" w:sz="0" w:space="0" w:color="auto"/>
              </w:divBdr>
              <w:divsChild>
                <w:div w:id="1131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18">
      <w:bodyDiv w:val="1"/>
      <w:marLeft w:val="0"/>
      <w:marRight w:val="0"/>
      <w:marTop w:val="0"/>
      <w:marBottom w:val="0"/>
      <w:divBdr>
        <w:top w:val="none" w:sz="0" w:space="0" w:color="auto"/>
        <w:left w:val="none" w:sz="0" w:space="0" w:color="auto"/>
        <w:bottom w:val="none" w:sz="0" w:space="0" w:color="auto"/>
        <w:right w:val="none" w:sz="0" w:space="0" w:color="auto"/>
      </w:divBdr>
      <w:divsChild>
        <w:div w:id="468672922">
          <w:marLeft w:val="0"/>
          <w:marRight w:val="0"/>
          <w:marTop w:val="0"/>
          <w:marBottom w:val="0"/>
          <w:divBdr>
            <w:top w:val="none" w:sz="0" w:space="0" w:color="auto"/>
            <w:left w:val="none" w:sz="0" w:space="0" w:color="auto"/>
            <w:bottom w:val="none" w:sz="0" w:space="0" w:color="auto"/>
            <w:right w:val="none" w:sz="0" w:space="0" w:color="auto"/>
          </w:divBdr>
          <w:divsChild>
            <w:div w:id="1837071830">
              <w:marLeft w:val="0"/>
              <w:marRight w:val="0"/>
              <w:marTop w:val="0"/>
              <w:marBottom w:val="0"/>
              <w:divBdr>
                <w:top w:val="none" w:sz="0" w:space="0" w:color="auto"/>
                <w:left w:val="none" w:sz="0" w:space="0" w:color="auto"/>
                <w:bottom w:val="none" w:sz="0" w:space="0" w:color="auto"/>
                <w:right w:val="none" w:sz="0" w:space="0" w:color="auto"/>
              </w:divBdr>
              <w:divsChild>
                <w:div w:id="954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655">
      <w:bodyDiv w:val="1"/>
      <w:marLeft w:val="0"/>
      <w:marRight w:val="0"/>
      <w:marTop w:val="0"/>
      <w:marBottom w:val="0"/>
      <w:divBdr>
        <w:top w:val="none" w:sz="0" w:space="0" w:color="auto"/>
        <w:left w:val="none" w:sz="0" w:space="0" w:color="auto"/>
        <w:bottom w:val="none" w:sz="0" w:space="0" w:color="auto"/>
        <w:right w:val="none" w:sz="0" w:space="0" w:color="auto"/>
      </w:divBdr>
      <w:divsChild>
        <w:div w:id="1759594804">
          <w:marLeft w:val="0"/>
          <w:marRight w:val="0"/>
          <w:marTop w:val="0"/>
          <w:marBottom w:val="0"/>
          <w:divBdr>
            <w:top w:val="none" w:sz="0" w:space="0" w:color="auto"/>
            <w:left w:val="none" w:sz="0" w:space="0" w:color="auto"/>
            <w:bottom w:val="none" w:sz="0" w:space="0" w:color="auto"/>
            <w:right w:val="none" w:sz="0" w:space="0" w:color="auto"/>
          </w:divBdr>
          <w:divsChild>
            <w:div w:id="1624119767">
              <w:marLeft w:val="0"/>
              <w:marRight w:val="0"/>
              <w:marTop w:val="0"/>
              <w:marBottom w:val="0"/>
              <w:divBdr>
                <w:top w:val="none" w:sz="0" w:space="0" w:color="auto"/>
                <w:left w:val="none" w:sz="0" w:space="0" w:color="auto"/>
                <w:bottom w:val="none" w:sz="0" w:space="0" w:color="auto"/>
                <w:right w:val="none" w:sz="0" w:space="0" w:color="auto"/>
              </w:divBdr>
              <w:divsChild>
                <w:div w:id="882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696">
      <w:bodyDiv w:val="1"/>
      <w:marLeft w:val="0"/>
      <w:marRight w:val="0"/>
      <w:marTop w:val="0"/>
      <w:marBottom w:val="0"/>
      <w:divBdr>
        <w:top w:val="none" w:sz="0" w:space="0" w:color="auto"/>
        <w:left w:val="none" w:sz="0" w:space="0" w:color="auto"/>
        <w:bottom w:val="none" w:sz="0" w:space="0" w:color="auto"/>
        <w:right w:val="none" w:sz="0" w:space="0" w:color="auto"/>
      </w:divBdr>
      <w:divsChild>
        <w:div w:id="1527866164">
          <w:marLeft w:val="0"/>
          <w:marRight w:val="0"/>
          <w:marTop w:val="0"/>
          <w:marBottom w:val="0"/>
          <w:divBdr>
            <w:top w:val="none" w:sz="0" w:space="0" w:color="auto"/>
            <w:left w:val="none" w:sz="0" w:space="0" w:color="auto"/>
            <w:bottom w:val="none" w:sz="0" w:space="0" w:color="auto"/>
            <w:right w:val="none" w:sz="0" w:space="0" w:color="auto"/>
          </w:divBdr>
          <w:divsChild>
            <w:div w:id="1696465302">
              <w:marLeft w:val="0"/>
              <w:marRight w:val="0"/>
              <w:marTop w:val="0"/>
              <w:marBottom w:val="0"/>
              <w:divBdr>
                <w:top w:val="none" w:sz="0" w:space="0" w:color="auto"/>
                <w:left w:val="none" w:sz="0" w:space="0" w:color="auto"/>
                <w:bottom w:val="none" w:sz="0" w:space="0" w:color="auto"/>
                <w:right w:val="none" w:sz="0" w:space="0" w:color="auto"/>
              </w:divBdr>
              <w:divsChild>
                <w:div w:id="235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48729">
      <w:bodyDiv w:val="1"/>
      <w:marLeft w:val="0"/>
      <w:marRight w:val="0"/>
      <w:marTop w:val="0"/>
      <w:marBottom w:val="0"/>
      <w:divBdr>
        <w:top w:val="none" w:sz="0" w:space="0" w:color="auto"/>
        <w:left w:val="none" w:sz="0" w:space="0" w:color="auto"/>
        <w:bottom w:val="none" w:sz="0" w:space="0" w:color="auto"/>
        <w:right w:val="none" w:sz="0" w:space="0" w:color="auto"/>
      </w:divBdr>
    </w:div>
    <w:div w:id="1927419485">
      <w:bodyDiv w:val="1"/>
      <w:marLeft w:val="0"/>
      <w:marRight w:val="0"/>
      <w:marTop w:val="0"/>
      <w:marBottom w:val="0"/>
      <w:divBdr>
        <w:top w:val="none" w:sz="0" w:space="0" w:color="auto"/>
        <w:left w:val="none" w:sz="0" w:space="0" w:color="auto"/>
        <w:bottom w:val="none" w:sz="0" w:space="0" w:color="auto"/>
        <w:right w:val="none" w:sz="0" w:space="0" w:color="auto"/>
      </w:divBdr>
      <w:divsChild>
        <w:div w:id="734476028">
          <w:marLeft w:val="0"/>
          <w:marRight w:val="0"/>
          <w:marTop w:val="0"/>
          <w:marBottom w:val="0"/>
          <w:divBdr>
            <w:top w:val="none" w:sz="0" w:space="0" w:color="auto"/>
            <w:left w:val="none" w:sz="0" w:space="0" w:color="auto"/>
            <w:bottom w:val="none" w:sz="0" w:space="0" w:color="auto"/>
            <w:right w:val="none" w:sz="0" w:space="0" w:color="auto"/>
          </w:divBdr>
          <w:divsChild>
            <w:div w:id="1226991501">
              <w:marLeft w:val="0"/>
              <w:marRight w:val="0"/>
              <w:marTop w:val="0"/>
              <w:marBottom w:val="0"/>
              <w:divBdr>
                <w:top w:val="none" w:sz="0" w:space="0" w:color="auto"/>
                <w:left w:val="none" w:sz="0" w:space="0" w:color="auto"/>
                <w:bottom w:val="none" w:sz="0" w:space="0" w:color="auto"/>
                <w:right w:val="none" w:sz="0" w:space="0" w:color="auto"/>
              </w:divBdr>
              <w:divsChild>
                <w:div w:id="224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3104">
      <w:bodyDiv w:val="1"/>
      <w:marLeft w:val="0"/>
      <w:marRight w:val="0"/>
      <w:marTop w:val="0"/>
      <w:marBottom w:val="0"/>
      <w:divBdr>
        <w:top w:val="none" w:sz="0" w:space="0" w:color="auto"/>
        <w:left w:val="none" w:sz="0" w:space="0" w:color="auto"/>
        <w:bottom w:val="none" w:sz="0" w:space="0" w:color="auto"/>
        <w:right w:val="none" w:sz="0" w:space="0" w:color="auto"/>
      </w:divBdr>
      <w:divsChild>
        <w:div w:id="128983315">
          <w:marLeft w:val="0"/>
          <w:marRight w:val="0"/>
          <w:marTop w:val="0"/>
          <w:marBottom w:val="0"/>
          <w:divBdr>
            <w:top w:val="none" w:sz="0" w:space="0" w:color="auto"/>
            <w:left w:val="none" w:sz="0" w:space="0" w:color="auto"/>
            <w:bottom w:val="none" w:sz="0" w:space="0" w:color="auto"/>
            <w:right w:val="none" w:sz="0" w:space="0" w:color="auto"/>
          </w:divBdr>
          <w:divsChild>
            <w:div w:id="508954341">
              <w:marLeft w:val="0"/>
              <w:marRight w:val="0"/>
              <w:marTop w:val="0"/>
              <w:marBottom w:val="0"/>
              <w:divBdr>
                <w:top w:val="none" w:sz="0" w:space="0" w:color="auto"/>
                <w:left w:val="none" w:sz="0" w:space="0" w:color="auto"/>
                <w:bottom w:val="none" w:sz="0" w:space="0" w:color="auto"/>
                <w:right w:val="none" w:sz="0" w:space="0" w:color="auto"/>
              </w:divBdr>
              <w:divsChild>
                <w:div w:id="305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8074">
      <w:bodyDiv w:val="1"/>
      <w:marLeft w:val="0"/>
      <w:marRight w:val="0"/>
      <w:marTop w:val="0"/>
      <w:marBottom w:val="0"/>
      <w:divBdr>
        <w:top w:val="none" w:sz="0" w:space="0" w:color="auto"/>
        <w:left w:val="none" w:sz="0" w:space="0" w:color="auto"/>
        <w:bottom w:val="none" w:sz="0" w:space="0" w:color="auto"/>
        <w:right w:val="none" w:sz="0" w:space="0" w:color="auto"/>
      </w:divBdr>
      <w:divsChild>
        <w:div w:id="960378617">
          <w:marLeft w:val="0"/>
          <w:marRight w:val="0"/>
          <w:marTop w:val="0"/>
          <w:marBottom w:val="0"/>
          <w:divBdr>
            <w:top w:val="none" w:sz="0" w:space="0" w:color="auto"/>
            <w:left w:val="none" w:sz="0" w:space="0" w:color="auto"/>
            <w:bottom w:val="none" w:sz="0" w:space="0" w:color="auto"/>
            <w:right w:val="none" w:sz="0" w:space="0" w:color="auto"/>
          </w:divBdr>
          <w:divsChild>
            <w:div w:id="1995378657">
              <w:marLeft w:val="0"/>
              <w:marRight w:val="0"/>
              <w:marTop w:val="0"/>
              <w:marBottom w:val="0"/>
              <w:divBdr>
                <w:top w:val="none" w:sz="0" w:space="0" w:color="auto"/>
                <w:left w:val="none" w:sz="0" w:space="0" w:color="auto"/>
                <w:bottom w:val="none" w:sz="0" w:space="0" w:color="auto"/>
                <w:right w:val="none" w:sz="0" w:space="0" w:color="auto"/>
              </w:divBdr>
              <w:divsChild>
                <w:div w:id="927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2692">
      <w:bodyDiv w:val="1"/>
      <w:marLeft w:val="0"/>
      <w:marRight w:val="0"/>
      <w:marTop w:val="0"/>
      <w:marBottom w:val="0"/>
      <w:divBdr>
        <w:top w:val="none" w:sz="0" w:space="0" w:color="auto"/>
        <w:left w:val="none" w:sz="0" w:space="0" w:color="auto"/>
        <w:bottom w:val="none" w:sz="0" w:space="0" w:color="auto"/>
        <w:right w:val="none" w:sz="0" w:space="0" w:color="auto"/>
      </w:divBdr>
      <w:divsChild>
        <w:div w:id="2024815203">
          <w:marLeft w:val="0"/>
          <w:marRight w:val="0"/>
          <w:marTop w:val="0"/>
          <w:marBottom w:val="0"/>
          <w:divBdr>
            <w:top w:val="none" w:sz="0" w:space="0" w:color="auto"/>
            <w:left w:val="none" w:sz="0" w:space="0" w:color="auto"/>
            <w:bottom w:val="none" w:sz="0" w:space="0" w:color="auto"/>
            <w:right w:val="none" w:sz="0" w:space="0" w:color="auto"/>
          </w:divBdr>
          <w:divsChild>
            <w:div w:id="503671008">
              <w:marLeft w:val="0"/>
              <w:marRight w:val="0"/>
              <w:marTop w:val="0"/>
              <w:marBottom w:val="0"/>
              <w:divBdr>
                <w:top w:val="none" w:sz="0" w:space="0" w:color="auto"/>
                <w:left w:val="none" w:sz="0" w:space="0" w:color="auto"/>
                <w:bottom w:val="none" w:sz="0" w:space="0" w:color="auto"/>
                <w:right w:val="none" w:sz="0" w:space="0" w:color="auto"/>
              </w:divBdr>
              <w:divsChild>
                <w:div w:id="1979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517">
      <w:bodyDiv w:val="1"/>
      <w:marLeft w:val="0"/>
      <w:marRight w:val="0"/>
      <w:marTop w:val="0"/>
      <w:marBottom w:val="0"/>
      <w:divBdr>
        <w:top w:val="none" w:sz="0" w:space="0" w:color="auto"/>
        <w:left w:val="none" w:sz="0" w:space="0" w:color="auto"/>
        <w:bottom w:val="none" w:sz="0" w:space="0" w:color="auto"/>
        <w:right w:val="none" w:sz="0" w:space="0" w:color="auto"/>
      </w:divBdr>
      <w:divsChild>
        <w:div w:id="1356076797">
          <w:marLeft w:val="0"/>
          <w:marRight w:val="0"/>
          <w:marTop w:val="0"/>
          <w:marBottom w:val="0"/>
          <w:divBdr>
            <w:top w:val="none" w:sz="0" w:space="0" w:color="auto"/>
            <w:left w:val="none" w:sz="0" w:space="0" w:color="auto"/>
            <w:bottom w:val="none" w:sz="0" w:space="0" w:color="auto"/>
            <w:right w:val="none" w:sz="0" w:space="0" w:color="auto"/>
          </w:divBdr>
          <w:divsChild>
            <w:div w:id="2096782838">
              <w:marLeft w:val="0"/>
              <w:marRight w:val="0"/>
              <w:marTop w:val="0"/>
              <w:marBottom w:val="0"/>
              <w:divBdr>
                <w:top w:val="none" w:sz="0" w:space="0" w:color="auto"/>
                <w:left w:val="none" w:sz="0" w:space="0" w:color="auto"/>
                <w:bottom w:val="none" w:sz="0" w:space="0" w:color="auto"/>
                <w:right w:val="none" w:sz="0" w:space="0" w:color="auto"/>
              </w:divBdr>
              <w:divsChild>
                <w:div w:id="275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231">
      <w:bodyDiv w:val="1"/>
      <w:marLeft w:val="0"/>
      <w:marRight w:val="0"/>
      <w:marTop w:val="0"/>
      <w:marBottom w:val="0"/>
      <w:divBdr>
        <w:top w:val="none" w:sz="0" w:space="0" w:color="auto"/>
        <w:left w:val="none" w:sz="0" w:space="0" w:color="auto"/>
        <w:bottom w:val="none" w:sz="0" w:space="0" w:color="auto"/>
        <w:right w:val="none" w:sz="0" w:space="0" w:color="auto"/>
      </w:divBdr>
      <w:divsChild>
        <w:div w:id="1792478092">
          <w:marLeft w:val="0"/>
          <w:marRight w:val="0"/>
          <w:marTop w:val="0"/>
          <w:marBottom w:val="0"/>
          <w:divBdr>
            <w:top w:val="none" w:sz="0" w:space="0" w:color="auto"/>
            <w:left w:val="none" w:sz="0" w:space="0" w:color="auto"/>
            <w:bottom w:val="none" w:sz="0" w:space="0" w:color="auto"/>
            <w:right w:val="none" w:sz="0" w:space="0" w:color="auto"/>
          </w:divBdr>
          <w:divsChild>
            <w:div w:id="843395148">
              <w:marLeft w:val="0"/>
              <w:marRight w:val="0"/>
              <w:marTop w:val="0"/>
              <w:marBottom w:val="0"/>
              <w:divBdr>
                <w:top w:val="none" w:sz="0" w:space="0" w:color="auto"/>
                <w:left w:val="none" w:sz="0" w:space="0" w:color="auto"/>
                <w:bottom w:val="none" w:sz="0" w:space="0" w:color="auto"/>
                <w:right w:val="none" w:sz="0" w:space="0" w:color="auto"/>
              </w:divBdr>
              <w:divsChild>
                <w:div w:id="2028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3</cp:revision>
  <dcterms:created xsi:type="dcterms:W3CDTF">2024-05-28T15:06:00Z</dcterms:created>
  <dcterms:modified xsi:type="dcterms:W3CDTF">2024-05-28T19:28:00Z</dcterms:modified>
</cp:coreProperties>
</file>