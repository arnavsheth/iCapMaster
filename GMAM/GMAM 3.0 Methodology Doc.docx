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45003A4" w:rsidR="00776706" w:rsidRDefault="1FDD4AED" w:rsidP="7E98F1C9">
      <w:pPr>
        <w:rPr>
          <w:b/>
          <w:u w:val="single"/>
        </w:rPr>
      </w:pPr>
      <w:bookmarkStart w:id="0" w:name="_Int_P9CpJa31"/>
      <w:r w:rsidRPr="7E98F1C9">
        <w:rPr>
          <w:b/>
          <w:bCs/>
          <w:u w:val="single"/>
        </w:rPr>
        <w:t>Architect’s Portfolio</w:t>
      </w:r>
      <w:r w:rsidR="5E093815" w:rsidRPr="7E98F1C9">
        <w:rPr>
          <w:b/>
          <w:bCs/>
          <w:u w:val="single"/>
        </w:rPr>
        <w:t xml:space="preserve"> Engine: Global Multi-Asset Model 3.0 (“GMAM 3.0”)</w:t>
      </w:r>
      <w:bookmarkEnd w:id="0"/>
    </w:p>
    <w:p w14:paraId="796D8067" w14:textId="76F87A9B" w:rsidR="5E093815" w:rsidRDefault="5E093815" w:rsidP="7E98F1C9">
      <w:pPr>
        <w:rPr>
          <w:rFonts w:eastAsiaTheme="minorEastAsia"/>
          <w:i/>
        </w:rPr>
      </w:pPr>
      <w:r w:rsidRPr="7E98F1C9">
        <w:rPr>
          <w:i/>
          <w:iCs/>
        </w:rPr>
        <w:t xml:space="preserve">Gain a </w:t>
      </w:r>
      <w:r w:rsidR="3E9BA210" w:rsidRPr="00F18508">
        <w:rPr>
          <w:i/>
          <w:iCs/>
        </w:rPr>
        <w:t>Methodolog</w:t>
      </w:r>
      <w:r w:rsidR="367C8A2D" w:rsidRPr="00F18508">
        <w:rPr>
          <w:i/>
          <w:iCs/>
        </w:rPr>
        <w:t>ical</w:t>
      </w:r>
      <w:r w:rsidRPr="7E98F1C9">
        <w:rPr>
          <w:i/>
          <w:iCs/>
        </w:rPr>
        <w:t xml:space="preserve"> Edge with </w:t>
      </w:r>
      <w:proofErr w:type="spellStart"/>
      <w:r w:rsidRPr="7E98F1C9">
        <w:rPr>
          <w:i/>
          <w:iCs/>
        </w:rPr>
        <w:t>iCapital’s</w:t>
      </w:r>
      <w:proofErr w:type="spellEnd"/>
      <w:r w:rsidRPr="7E98F1C9">
        <w:rPr>
          <w:i/>
          <w:iCs/>
        </w:rPr>
        <w:t xml:space="preserve"> GMAM 3.0 </w:t>
      </w:r>
    </w:p>
    <w:p w14:paraId="635AA232" w14:textId="5D5F8F4E" w:rsidR="5E093815" w:rsidRDefault="5E093815" w:rsidP="7E98F1C9">
      <w:pPr>
        <w:rPr>
          <w:rFonts w:eastAsiaTheme="minorEastAsia"/>
          <w:b/>
        </w:rPr>
      </w:pPr>
      <w:r w:rsidRPr="7E98F1C9">
        <w:rPr>
          <w:b/>
          <w:bCs/>
        </w:rPr>
        <w:t xml:space="preserve">Intro </w:t>
      </w:r>
    </w:p>
    <w:p w14:paraId="6349576B" w14:textId="7D160094" w:rsidR="5E093815" w:rsidRDefault="5E093815" w:rsidP="7E98F1C9">
      <w:pPr>
        <w:rPr>
          <w:rFonts w:eastAsiaTheme="minorEastAsia"/>
        </w:rPr>
      </w:pPr>
      <w:r w:rsidRPr="7E98F1C9">
        <w:t xml:space="preserve">As clients expect increasingly sophisticated portfolio analytics, advisors, researchers, and CIOs demand institutional quality analytical capabilities to gain an edge in their investment process. </w:t>
      </w:r>
      <w:r w:rsidR="46117E5F" w:rsidRPr="7E98F1C9">
        <w:t>F</w:t>
      </w:r>
      <w:r w:rsidRPr="7E98F1C9">
        <w:t>or multi-asset portfolios</w:t>
      </w:r>
      <w:r w:rsidR="0823A7DD" w:rsidRPr="7E98F1C9">
        <w:t xml:space="preserve"> that include alternatives</w:t>
      </w:r>
      <w:r w:rsidR="5FF082CB" w:rsidRPr="7E98F1C9">
        <w:t xml:space="preserve">, there is an industry-wide need to </w:t>
      </w:r>
      <w:r w:rsidR="33ED4FD5" w:rsidRPr="7E98F1C9">
        <w:t xml:space="preserve">provide in-depth analysis of an asset’s </w:t>
      </w:r>
      <w:r w:rsidRPr="7E98F1C9">
        <w:t>drivers of risk and return</w:t>
      </w:r>
      <w:r w:rsidR="0127DB08" w:rsidRPr="7E98F1C9">
        <w:t>.</w:t>
      </w:r>
      <w:r w:rsidRPr="7E98F1C9">
        <w:t xml:space="preserve"> Traditional holdings-based analyses provide valuable input in the decision-making process</w:t>
      </w:r>
      <w:r w:rsidR="1BBA9890" w:rsidRPr="7E98F1C9">
        <w:t xml:space="preserve">, but </w:t>
      </w:r>
      <w:r w:rsidR="00C67B88">
        <w:t xml:space="preserve">such analysis is often coarse and </w:t>
      </w:r>
      <w:r w:rsidR="48124668" w:rsidRPr="00F18508">
        <w:t>incomplete</w:t>
      </w:r>
      <w:r w:rsidR="1E55004F" w:rsidRPr="00F18508">
        <w:t>.</w:t>
      </w:r>
      <w:r w:rsidRPr="7E98F1C9">
        <w:t xml:space="preserve"> While assets within </w:t>
      </w:r>
      <w:r w:rsidR="26ADFF73" w:rsidRPr="00F18508">
        <w:t>traditional</w:t>
      </w:r>
      <w:r w:rsidR="00850829">
        <w:t xml:space="preserve"> asset classes often move together</w:t>
      </w:r>
      <w:r w:rsidRPr="7E98F1C9">
        <w:t xml:space="preserve">, such groupings obfuscate unintended risks specific to investors’ portfolio holdings or strategies. For example: </w:t>
      </w:r>
    </w:p>
    <w:p w14:paraId="61F8E44A" w14:textId="4E4D940A" w:rsidR="5E093815" w:rsidRDefault="5E093815" w:rsidP="7E98F1C9">
      <w:pPr>
        <w:pStyle w:val="ListParagraph"/>
        <w:numPr>
          <w:ilvl w:val="0"/>
          <w:numId w:val="1"/>
        </w:numPr>
        <w:rPr>
          <w:rFonts w:eastAsiaTheme="minorEastAsia"/>
          <w:i/>
        </w:rPr>
      </w:pPr>
      <w:r w:rsidRPr="7E98F1C9">
        <w:t>The equity component of a multi-asset portfolio may realize negative returns following rate increases.</w:t>
      </w:r>
    </w:p>
    <w:p w14:paraId="46BDB441" w14:textId="44387775" w:rsidR="5E093815" w:rsidRDefault="5E093815" w:rsidP="7E98F1C9">
      <w:pPr>
        <w:pStyle w:val="ListParagraph"/>
        <w:numPr>
          <w:ilvl w:val="0"/>
          <w:numId w:val="1"/>
        </w:numPr>
        <w:rPr>
          <w:rFonts w:eastAsiaTheme="minorEastAsia"/>
          <w:i/>
        </w:rPr>
      </w:pPr>
      <w:r w:rsidRPr="7E98F1C9">
        <w:t xml:space="preserve">A high yield fixed income portfolio may perform poorly when equity markets drop, particularly when the market decline corresponds to economic fundamentals that would impact the underlying firms’ likelihood of servicing their debt.  </w:t>
      </w:r>
    </w:p>
    <w:p w14:paraId="0D391F17" w14:textId="0F1265A7" w:rsidR="5E093815" w:rsidRDefault="5E093815" w:rsidP="7E98F1C9">
      <w:pPr>
        <w:pStyle w:val="ListParagraph"/>
        <w:numPr>
          <w:ilvl w:val="0"/>
          <w:numId w:val="1"/>
        </w:numPr>
        <w:rPr>
          <w:rFonts w:eastAsiaTheme="minorEastAsia"/>
          <w:i/>
        </w:rPr>
      </w:pPr>
      <w:r w:rsidRPr="7E98F1C9">
        <w:t xml:space="preserve">A hedge fund’s net dollar exposure may fluctuate substantially through time indicating varying levels of exposure to systematic risk.  </w:t>
      </w:r>
    </w:p>
    <w:p w14:paraId="6EB3EDFC" w14:textId="32F2D98C" w:rsidR="5E093815" w:rsidRDefault="5E093815" w:rsidP="7E98F1C9">
      <w:pPr>
        <w:rPr>
          <w:rFonts w:eastAsiaTheme="minorEastAsia"/>
        </w:rPr>
      </w:pPr>
      <w:r w:rsidRPr="7E98F1C9">
        <w:t xml:space="preserve">Insightful portfolio analytics uncover </w:t>
      </w:r>
      <w:r w:rsidR="78CA9FC7" w:rsidRPr="00F18508">
        <w:t>portfolio</w:t>
      </w:r>
      <w:r w:rsidR="004F283E">
        <w:t xml:space="preserve"> risks</w:t>
      </w:r>
      <w:r w:rsidRPr="7E98F1C9">
        <w:t xml:space="preserve">, both at the construction stage and </w:t>
      </w:r>
      <w:r w:rsidR="007D3274">
        <w:t xml:space="preserve">during </w:t>
      </w:r>
      <w:r w:rsidRPr="7E98F1C9">
        <w:t xml:space="preserve">ongoing </w:t>
      </w:r>
      <w:r w:rsidR="6A701F10" w:rsidRPr="00F18508">
        <w:t>maintenance</w:t>
      </w:r>
      <w:r w:rsidR="3E9BA210" w:rsidRPr="00F18508">
        <w:t>.</w:t>
      </w:r>
      <w:r w:rsidRPr="7E98F1C9">
        <w:t xml:space="preserve"> Factor modeling </w:t>
      </w:r>
      <w:r w:rsidR="3FE7BB6E" w:rsidRPr="00F18508">
        <w:t>provides</w:t>
      </w:r>
      <w:r w:rsidR="00722881">
        <w:t xml:space="preserve"> a convenient and scientifically well-regarded</w:t>
      </w:r>
      <w:r w:rsidR="00F90194">
        <w:t xml:space="preserve"> framework for determining systematic risk. </w:t>
      </w:r>
      <w:r w:rsidR="00554DA7">
        <w:t xml:space="preserve"> </w:t>
      </w:r>
      <w:r w:rsidR="009A55E4">
        <w:t>The development of a scientifically rigorous estimation strategy</w:t>
      </w:r>
      <w:r w:rsidR="002B75AD">
        <w:t xml:space="preserve"> that reflects the underlying economics of the analyzed assets </w:t>
      </w:r>
      <w:r w:rsidR="00A3535E">
        <w:t>is essential to</w:t>
      </w:r>
      <w:r w:rsidR="009A55E4">
        <w:t xml:space="preserve"> </w:t>
      </w:r>
      <w:r w:rsidR="00A3535E">
        <w:t xml:space="preserve">accessing the benefits of </w:t>
      </w:r>
      <w:r w:rsidR="009A55E4">
        <w:t>factor model</w:t>
      </w:r>
      <w:r w:rsidR="002B75AD">
        <w:t>s</w:t>
      </w:r>
      <w:r w:rsidR="00896B19">
        <w:t>.</w:t>
      </w:r>
    </w:p>
    <w:p w14:paraId="78D27B42" w14:textId="5C1334C1" w:rsidR="5E093815" w:rsidRDefault="5E093815" w:rsidP="7E98F1C9">
      <w:r w:rsidRPr="7E98F1C9">
        <w:t xml:space="preserve">In this paper, we summarize the fundamental and differentiating components </w:t>
      </w:r>
      <w:r w:rsidR="7EF1C379" w:rsidRPr="7E98F1C9">
        <w:t>of</w:t>
      </w:r>
      <w:r w:rsidR="61680A04" w:rsidRPr="7E98F1C9">
        <w:t xml:space="preserve"> Architect </w:t>
      </w:r>
      <w:r w:rsidRPr="7E98F1C9">
        <w:t xml:space="preserve">and its engine, </w:t>
      </w:r>
      <w:commentRangeStart w:id="1"/>
      <w:commentRangeStart w:id="2"/>
      <w:commentRangeStart w:id="3"/>
      <w:commentRangeStart w:id="4"/>
      <w:r w:rsidRPr="7E98F1C9">
        <w:t xml:space="preserve">GMAM </w:t>
      </w:r>
      <w:r w:rsidR="12A92EC3" w:rsidRPr="7E98F1C9">
        <w:t>3</w:t>
      </w:r>
      <w:r w:rsidRPr="7E98F1C9">
        <w:t xml:space="preserve">.0. </w:t>
      </w:r>
      <w:commentRangeEnd w:id="1"/>
      <w:r>
        <w:rPr>
          <w:rStyle w:val="CommentReference"/>
        </w:rPr>
        <w:commentReference w:id="1"/>
      </w:r>
      <w:commentRangeEnd w:id="2"/>
      <w:r>
        <w:rPr>
          <w:rStyle w:val="CommentReference"/>
        </w:rPr>
        <w:commentReference w:id="2"/>
      </w:r>
      <w:commentRangeEnd w:id="3"/>
      <w:r>
        <w:rPr>
          <w:rStyle w:val="CommentReference"/>
        </w:rPr>
        <w:commentReference w:id="3"/>
      </w:r>
      <w:commentRangeEnd w:id="4"/>
      <w:r w:rsidR="00026B40">
        <w:rPr>
          <w:rStyle w:val="CommentReference"/>
        </w:rPr>
        <w:commentReference w:id="4"/>
      </w:r>
      <w:r w:rsidRPr="7E98F1C9">
        <w:t>This methodology, while relying on well-established traditional academic research, uses modern quantitative techniques</w:t>
      </w:r>
      <w:r w:rsidR="770785C5" w:rsidRPr="7E98F1C9">
        <w:t xml:space="preserve"> </w:t>
      </w:r>
      <w:r w:rsidR="3DF0A744" w:rsidRPr="00F18508">
        <w:t>drawing</w:t>
      </w:r>
      <w:r w:rsidR="00912C3B">
        <w:t xml:space="preserve"> from</w:t>
      </w:r>
      <w:r w:rsidR="0070563E">
        <w:t xml:space="preserve"> both established and recent research in economics and statistics</w:t>
      </w:r>
      <w:r w:rsidR="770785C5" w:rsidRPr="7E98F1C9">
        <w:t xml:space="preserve">. </w:t>
      </w:r>
      <w:r w:rsidR="47DA89F2" w:rsidRPr="00F18508">
        <w:t>C</w:t>
      </w:r>
      <w:r w:rsidR="3E9BA210" w:rsidRPr="00F18508">
        <w:t>ompared</w:t>
      </w:r>
      <w:r w:rsidRPr="7E98F1C9">
        <w:t xml:space="preserve"> to traditional models, </w:t>
      </w:r>
      <w:r w:rsidR="00B414AC">
        <w:t>GMAM 3.</w:t>
      </w:r>
      <w:r w:rsidR="47DA89F2" w:rsidRPr="00F18508">
        <w:t>0</w:t>
      </w:r>
      <w:r w:rsidRPr="7E98F1C9">
        <w:t xml:space="preserve"> better tackles challenges associated with alternative strategies</w:t>
      </w:r>
      <w:r w:rsidRPr="7E98F1C9" w:rsidDel="00B414AC">
        <w:t xml:space="preserve"> such as short track records</w:t>
      </w:r>
      <w:r w:rsidRPr="7E98F1C9">
        <w:t>.</w:t>
      </w:r>
      <w:ins w:id="7" w:author="Clinton Tepper" w:date="2023-04-22T15:45:00Z">
        <w:r w:rsidR="00191EB9">
          <w:t xml:space="preserve"> </w:t>
        </w:r>
      </w:ins>
    </w:p>
    <w:p w14:paraId="0F82DF36" w14:textId="7C38E737" w:rsidR="7BB5564A" w:rsidRDefault="7BB5564A" w:rsidP="7E98F1C9">
      <w:pPr>
        <w:rPr>
          <w:b/>
          <w:bCs/>
        </w:rPr>
      </w:pPr>
      <w:r w:rsidRPr="7E98F1C9">
        <w:rPr>
          <w:b/>
          <w:bCs/>
        </w:rPr>
        <w:t>Motivation: Private Capital Performance Reporting</w:t>
      </w:r>
    </w:p>
    <w:p w14:paraId="0AA6B7EA" w14:textId="0143A983" w:rsidR="7E98F1C9" w:rsidRDefault="00637CE9" w:rsidP="7E98F1C9">
      <w:r>
        <w:t xml:space="preserve">The process by which </w:t>
      </w:r>
      <w:r w:rsidR="67923BAB" w:rsidRPr="00F18508">
        <w:t>p</w:t>
      </w:r>
      <w:r w:rsidR="372DD657" w:rsidRPr="00F18508">
        <w:t xml:space="preserve">rivate </w:t>
      </w:r>
      <w:r w:rsidR="322EFE6A">
        <w:t>c</w:t>
      </w:r>
      <w:r w:rsidR="5E488F1B">
        <w:t>apital</w:t>
      </w:r>
      <w:ins w:id="8" w:author="Jessica Wilson" w:date="2023-04-26T12:25:00Z">
        <w:r w:rsidR="2C43DCA9" w:rsidRPr="00F18508">
          <w:t xml:space="preserve"> </w:t>
        </w:r>
      </w:ins>
      <w:r w:rsidR="372DD657" w:rsidRPr="00F18508">
        <w:t>report</w:t>
      </w:r>
      <w:r w:rsidR="67923BAB" w:rsidRPr="00F18508">
        <w:t>s</w:t>
      </w:r>
      <w:r w:rsidR="413801F7" w:rsidRPr="7E98F1C9" w:rsidDel="00637CE9">
        <w:t xml:space="preserve"> </w:t>
      </w:r>
      <w:r w:rsidR="413801F7" w:rsidRPr="7E98F1C9">
        <w:t>performance sets the asset class apart</w:t>
      </w:r>
      <w:r w:rsidR="373DA4A2" w:rsidRPr="7E98F1C9">
        <w:t xml:space="preserve"> from both traditional assets </w:t>
      </w:r>
      <w:r w:rsidR="373DA4A2" w:rsidRPr="7E98F1C9" w:rsidDel="00637CE9">
        <w:t xml:space="preserve">and </w:t>
      </w:r>
      <w:r w:rsidR="373DA4A2" w:rsidRPr="7E98F1C9">
        <w:t xml:space="preserve">hedge funds. </w:t>
      </w:r>
      <w:bookmarkStart w:id="9" w:name="_Int_FK90tPoE"/>
      <w:proofErr w:type="spellStart"/>
      <w:r w:rsidR="373DA4A2" w:rsidRPr="7E98F1C9">
        <w:t>Managers</w:t>
      </w:r>
      <w:bookmarkEnd w:id="9"/>
      <w:proofErr w:type="spellEnd"/>
      <w:r w:rsidR="373DA4A2" w:rsidRPr="7E98F1C9" w:rsidDel="00A6298D">
        <w:t xml:space="preserve"> </w:t>
      </w:r>
      <w:r w:rsidR="373DA4A2" w:rsidRPr="7E98F1C9">
        <w:t xml:space="preserve">report the returns </w:t>
      </w:r>
      <w:r w:rsidR="13310AA5" w:rsidRPr="7E98F1C9">
        <w:t>of</w:t>
      </w:r>
      <w:r w:rsidR="373DA4A2" w:rsidRPr="7E98F1C9">
        <w:t xml:space="preserve"> </w:t>
      </w:r>
      <w:r w:rsidR="5A0314F2" w:rsidRPr="7E98F1C9">
        <w:t xml:space="preserve">their private capital funds </w:t>
      </w:r>
      <w:r w:rsidR="3F91D371">
        <w:t xml:space="preserve">usually on a quarterly basis. </w:t>
      </w:r>
      <w:r w:rsidR="22E5C640" w:rsidDel="6639F627">
        <w:t xml:space="preserve"> </w:t>
      </w:r>
      <w:r w:rsidR="6D853F66" w:rsidRPr="00F18508">
        <w:t>Because</w:t>
      </w:r>
      <w:r w:rsidR="009A1D54">
        <w:t xml:space="preserve"> </w:t>
      </w:r>
      <w:r w:rsidR="001E48A6">
        <w:t>private capital assets are rarely traded</w:t>
      </w:r>
      <w:r w:rsidR="006B42B5">
        <w:t xml:space="preserve">, </w:t>
      </w:r>
      <w:r w:rsidR="00F17D57">
        <w:t xml:space="preserve">the manager must estimate their value, </w:t>
      </w:r>
      <w:r w:rsidR="3D066884" w:rsidRPr="00F18508">
        <w:t>a complex and resource intensive process, which may also rely on private company financial reporting or private asset appraisals</w:t>
      </w:r>
      <w:r w:rsidR="6C72762F" w:rsidRPr="00F18508">
        <w:t>.</w:t>
      </w:r>
      <w:r w:rsidR="7D2728B7" w:rsidRPr="00F18508">
        <w:t xml:space="preserve"> </w:t>
      </w:r>
      <w:r w:rsidR="002A70E4">
        <w:t xml:space="preserve">This effectively delays the observed effect of </w:t>
      </w:r>
      <w:r w:rsidR="005C1676">
        <w:t xml:space="preserve">economic factors and smooths returns. In other words, </w:t>
      </w:r>
      <w:r w:rsidR="7E68AE16" w:rsidRPr="7E98F1C9">
        <w:t>while economic factors can affect the valuation of these assets</w:t>
      </w:r>
      <w:r w:rsidR="72837D3D" w:rsidRPr="7E98F1C9">
        <w:t xml:space="preserve">, private capital’s returns </w:t>
      </w:r>
      <w:r w:rsidR="72837D3D" w:rsidRPr="7E98F1C9" w:rsidDel="00995E17">
        <w:t xml:space="preserve">appear </w:t>
      </w:r>
      <w:bookmarkStart w:id="10" w:name="_Int_o6Kf742k"/>
      <w:r w:rsidR="3E19CA1C" w:rsidRPr="00F18508">
        <w:t>smoothed</w:t>
      </w:r>
      <w:bookmarkEnd w:id="10"/>
      <w:r w:rsidR="3E19CA1C" w:rsidRPr="00F18508">
        <w:t xml:space="preserve"> </w:t>
      </w:r>
      <w:r w:rsidR="00A02659" w:rsidRPr="00F18508">
        <w:t>due</w:t>
      </w:r>
      <w:r w:rsidR="00867785">
        <w:t xml:space="preserve"> to delays in the valuation</w:t>
      </w:r>
      <w:r w:rsidR="632E04A5" w:rsidRPr="00F18508">
        <w:t>.</w:t>
      </w:r>
      <w:r w:rsidR="45AF8D91" w:rsidRPr="7E98F1C9">
        <w:t xml:space="preserve"> </w:t>
      </w:r>
      <w:r w:rsidR="000560DA">
        <w:t xml:space="preserve">From the perspective of investors, </w:t>
      </w:r>
      <w:r w:rsidR="00C3594B">
        <w:t>on a quarterly basis</w:t>
      </w:r>
      <w:r w:rsidR="45AF8D91" w:rsidRPr="7E98F1C9">
        <w:t xml:space="preserve"> the manager provides an estimate of the value of the portfolio</w:t>
      </w:r>
      <w:r w:rsidR="580733CF" w:rsidRPr="00F18508">
        <w:t>. The valuation</w:t>
      </w:r>
      <w:r w:rsidR="226E3550" w:rsidRPr="00F18508">
        <w:t xml:space="preserve"> </w:t>
      </w:r>
      <w:r w:rsidR="45AF8D91" w:rsidRPr="7E98F1C9">
        <w:t xml:space="preserve">combines </w:t>
      </w:r>
      <w:r w:rsidR="3F74BD3F">
        <w:t>a</w:t>
      </w:r>
      <w:r w:rsidR="3317C59B" w:rsidRPr="00F18508">
        <w:t xml:space="preserve"> weighted average of past true </w:t>
      </w:r>
      <w:r w:rsidR="2A0A963A">
        <w:t>(</w:t>
      </w:r>
      <w:proofErr w:type="spellStart"/>
      <w:r w:rsidR="3317C59B" w:rsidRPr="00F18508">
        <w:t>desmoothed</w:t>
      </w:r>
      <w:proofErr w:type="spellEnd"/>
      <w:ins w:id="11" w:author="Elena Alberti" w:date="2023-05-01T20:41:00Z">
        <w:r w:rsidR="4ACA5ED2">
          <w:t>)</w:t>
        </w:r>
      </w:ins>
      <w:r w:rsidR="3317C59B" w:rsidRPr="00F18508">
        <w:t xml:space="preserve"> returns</w:t>
      </w:r>
      <w:r w:rsidR="226E3550" w:rsidRPr="00F18508">
        <w:t xml:space="preserve"> </w:t>
      </w:r>
      <w:r w:rsidR="45AF8D91" w:rsidRPr="7E98F1C9">
        <w:t xml:space="preserve">with a small amount </w:t>
      </w:r>
      <w:r w:rsidR="3F285CF9">
        <w:t xml:space="preserve">additional idiosyncratic variance. </w:t>
      </w:r>
    </w:p>
    <w:p w14:paraId="69056637" w14:textId="6BC78A39" w:rsidR="7E98F1C9" w:rsidRDefault="7E98F1C9" w:rsidP="7E98F1C9"/>
    <w:p w14:paraId="7FBE602F" w14:textId="102F7B9A" w:rsidR="7E98F1C9" w:rsidRDefault="7E98F1C9" w:rsidP="7E98F1C9"/>
    <w:p w14:paraId="1184AB5C" w14:textId="0B886E51" w:rsidR="7E98F1C9" w:rsidRDefault="7E98F1C9" w:rsidP="7E98F1C9"/>
    <w:p w14:paraId="7FE1D88B" w14:textId="1E370DD1" w:rsidR="7E98F1C9" w:rsidRDefault="7E98F1C9" w:rsidP="7E98F1C9"/>
    <w:p w14:paraId="4F1E3E04" w14:textId="0009D930" w:rsidR="7FBF72AF" w:rsidRDefault="588B975A" w:rsidP="7380CDB4">
      <w:pPr>
        <w:jc w:val="center"/>
      </w:pPr>
      <w:r>
        <w:drawing>
          <wp:inline distT="0" distB="0" distL="0" distR="0" wp14:anchorId="5C95D893" wp14:editId="780C1348">
            <wp:extent cx="5544066" cy="2136775"/>
            <wp:effectExtent l="0" t="0" r="0" b="0"/>
            <wp:docPr id="988994604" name="Picture 988994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994604"/>
                    <pic:cNvPicPr/>
                  </pic:nvPicPr>
                  <pic:blipFill>
                    <a:blip r:embed="rId12">
                      <a:extLst>
                        <a:ext uri="{28A0092B-C50C-407E-A947-70E740481C1C}">
                          <a14:useLocalDpi xmlns:a14="http://schemas.microsoft.com/office/drawing/2010/main" val="0"/>
                        </a:ext>
                      </a:extLst>
                    </a:blip>
                    <a:stretch>
                      <a:fillRect/>
                    </a:stretch>
                  </pic:blipFill>
                  <pic:spPr>
                    <a:xfrm>
                      <a:off x="0" y="0"/>
                      <a:ext cx="5544066" cy="2136775"/>
                    </a:xfrm>
                    <a:prstGeom prst="rect">
                      <a:avLst/>
                    </a:prstGeom>
                  </pic:spPr>
                </pic:pic>
              </a:graphicData>
            </a:graphic>
          </wp:inline>
        </w:drawing>
      </w:r>
    </w:p>
    <w:p w14:paraId="308C5518" w14:textId="18924010" w:rsidR="2834EF61" w:rsidRDefault="0E4C991C" w:rsidP="7E98F1C9">
      <w:pPr>
        <w:rPr>
          <w:rFonts w:ascii="Calibri" w:eastAsia="Calibri" w:hAnsi="Calibri" w:cs="Calibri"/>
          <w:sz w:val="16"/>
          <w:szCs w:val="16"/>
        </w:rPr>
      </w:pPr>
      <w:commentRangeStart w:id="12"/>
      <w:r>
        <w:t>An investor that wishes to know the value of their portfolio must estimate the economic (true/</w:t>
      </w:r>
      <w:proofErr w:type="spellStart"/>
      <w:r>
        <w:t>desmoothed</w:t>
      </w:r>
      <w:proofErr w:type="spellEnd"/>
      <w:r>
        <w:t xml:space="preserve">) returns of their private capital assets. The </w:t>
      </w:r>
      <w:proofErr w:type="spellStart"/>
      <w:r>
        <w:t>desmoothed</w:t>
      </w:r>
      <w:proofErr w:type="spellEnd"/>
      <w:r>
        <w:t xml:space="preserve"> returns have systematic drivers in addition to </w:t>
      </w:r>
      <w:r w:rsidR="7669A023">
        <w:t>idiosyncratic variation. T</w:t>
      </w:r>
      <w:r w:rsidR="3D521830">
        <w:t>he</w:t>
      </w:r>
      <w:r w:rsidR="2834EF61">
        <w:t xml:space="preserve"> below explains how GMAM 3.0 helps</w:t>
      </w:r>
      <w:r w:rsidR="00095ECC">
        <w:t xml:space="preserve"> investors</w:t>
      </w:r>
      <w:r w:rsidR="2834EF61">
        <w:t xml:space="preserve"> understand the systematic drivers of portfolio risk.</w:t>
      </w:r>
    </w:p>
    <w:p w14:paraId="3F078038" w14:textId="4FC23069" w:rsidR="5255CF4E" w:rsidRDefault="5255CF4E" w:rsidP="7E98F1C9">
      <w:pPr>
        <w:rPr>
          <w:b/>
          <w:bCs/>
        </w:rPr>
      </w:pPr>
      <w:r w:rsidRPr="7E98F1C9">
        <w:rPr>
          <w:b/>
          <w:bCs/>
        </w:rPr>
        <w:t>Model Overview</w:t>
      </w:r>
    </w:p>
    <w:p w14:paraId="2691D5D4" w14:textId="23E65CBF" w:rsidR="33E175C0" w:rsidRDefault="33E175C0" w:rsidP="7E98F1C9">
      <w:r w:rsidRPr="7E98F1C9">
        <w:t>GMAM 3</w:t>
      </w:r>
      <w:ins w:id="13" w:author="Elena Alberti" w:date="2023-05-02T19:49:00Z">
        <w:r w:rsidR="00CF2E2F">
          <w:t>.0</w:t>
        </w:r>
      </w:ins>
      <w:r w:rsidRPr="7E98F1C9">
        <w:t xml:space="preserve"> is a probabilistic regression model. </w:t>
      </w:r>
      <w:r w:rsidR="460FC9B3" w:rsidRPr="00F18508">
        <w:t>Using</w:t>
      </w:r>
      <w:r w:rsidR="00095ECC">
        <w:t xml:space="preserve"> simulation methods, it</w:t>
      </w:r>
      <w:r w:rsidRPr="7E98F1C9">
        <w:t xml:space="preserve"> estimates how fund returns co-move with a parsimonious set of factors, both in magnitude and timing. The model powers analytics to help clients understand not only the expected performance but also its </w:t>
      </w:r>
      <w:commentRangeStart w:id="14"/>
      <w:commentRangeStart w:id="15"/>
      <w:r w:rsidRPr="7E98F1C9">
        <w:t>credible range</w:t>
      </w:r>
      <w:commentRangeEnd w:id="14"/>
      <w:r w:rsidR="3A70323F">
        <w:t>.</w:t>
      </w:r>
      <w:r>
        <w:rPr>
          <w:rStyle w:val="CommentReference"/>
        </w:rPr>
        <w:commentReference w:id="14"/>
      </w:r>
      <w:commentRangeEnd w:id="15"/>
      <w:r>
        <w:rPr>
          <w:rStyle w:val="CommentReference"/>
        </w:rPr>
        <w:commentReference w:id="15"/>
      </w:r>
    </w:p>
    <w:p w14:paraId="565775C8" w14:textId="629DF04C" w:rsidR="31C17A89" w:rsidRDefault="33E175C0" w:rsidP="24F57224">
      <w:r w:rsidRPr="7E98F1C9">
        <w:t xml:space="preserve">Two key aspects of the model differentiate with alternatives. First, GMAM 3.0 </w:t>
      </w:r>
      <w:r w:rsidR="001216EA">
        <w:t>models the process by which</w:t>
      </w:r>
      <w:del w:id="16" w:author="Elena Alberti" w:date="2023-04-25T17:45:00Z">
        <w:r w:rsidR="001216EA">
          <w:delText xml:space="preserve"> </w:delText>
        </w:r>
      </w:del>
      <w:r w:rsidRPr="7E98F1C9">
        <w:t xml:space="preserve"> private capital funds </w:t>
      </w:r>
      <w:r w:rsidR="001216EA">
        <w:t xml:space="preserve">aggregate and </w:t>
      </w:r>
      <w:r w:rsidRPr="7E98F1C9">
        <w:t>report returns</w:t>
      </w:r>
      <w:del w:id="17" w:author="Elena Alberti" w:date="2023-05-02T19:42:00Z">
        <w:r w:rsidRPr="7E98F1C9">
          <w:delText xml:space="preserve">. </w:delText>
        </w:r>
      </w:del>
      <w:r w:rsidR="745C9EEC">
        <w:t xml:space="preserve"> </w:t>
      </w:r>
      <w:r w:rsidR="4993DB25" w:rsidRPr="00F18508">
        <w:t>Components</w:t>
      </w:r>
      <w:r w:rsidR="001216EA">
        <w:t xml:space="preserve"> of returns</w:t>
      </w:r>
      <w:r w:rsidRPr="7E98F1C9">
        <w:t xml:space="preserve"> include systematic drivers (factor returns), idiosyncratic variance, and delays in reporting</w:t>
      </w:r>
      <w:r w:rsidR="34259459">
        <w:t>.</w:t>
      </w:r>
      <w:r w:rsidRPr="7E98F1C9">
        <w:t xml:space="preserve"> </w:t>
      </w:r>
      <w:r w:rsidR="42EAFEAA">
        <w:t>For example, given a spike in oil prices, the model predicts both the magnitude of the impact on reported returns as well as the time horizon over which the movement will manifest.</w:t>
      </w:r>
    </w:p>
    <w:p w14:paraId="425C287F" w14:textId="6B37915A" w:rsidR="33E175C0" w:rsidRDefault="16059B43" w:rsidP="4D6A7E8C">
      <w:pPr>
        <w:rPr>
          <w:ins w:id="18" w:author="Elena Alberti" w:date="2023-05-02T20:05:00Z"/>
        </w:rPr>
      </w:pPr>
      <w:r>
        <w:t xml:space="preserve">A set of observable factor-mimicking portfolios ("factors") proxy for the systematic drivers. </w:t>
      </w:r>
      <w:r w:rsidR="6B31B3AF">
        <w:t xml:space="preserve">The factors correspond to exposures such as equity and credit exposures. GMAM 3.0 uses an asset’s exposure to these factors along with the factor returns to estimate the entire systematic portion of the economic returns. The </w:t>
      </w:r>
      <w:r w:rsidR="00DB529C">
        <w:t>economic retu</w:t>
      </w:r>
      <w:r w:rsidR="00A161A7">
        <w:t xml:space="preserve">rns are equal to </w:t>
      </w:r>
      <w:r w:rsidR="6B31B3AF">
        <w:t xml:space="preserve">the estimate of the </w:t>
      </w:r>
      <w:r w:rsidR="002F0952">
        <w:t xml:space="preserve">returns </w:t>
      </w:r>
      <w:r w:rsidR="6B31B3AF">
        <w:t xml:space="preserve">corresponding to </w:t>
      </w:r>
      <w:r w:rsidR="002F0952">
        <w:t>variation of the</w:t>
      </w:r>
      <w:r w:rsidR="6B31B3AF">
        <w:t xml:space="preserve"> factors </w:t>
      </w:r>
      <w:r w:rsidR="00825FBF">
        <w:t>plus</w:t>
      </w:r>
      <w:r w:rsidR="6B31B3AF">
        <w:t xml:space="preserve"> residual variation</w:t>
      </w:r>
      <w:r w:rsidR="000F11E1">
        <w:t xml:space="preserve">, </w:t>
      </w:r>
      <w:r w:rsidR="6B31B3AF">
        <w:t>which may include both idiosyncratic and unobserved systematic variation.</w:t>
      </w:r>
      <w:r w:rsidR="39CF3AF8">
        <w:t xml:space="preserve"> </w:t>
      </w:r>
      <w:commentRangeEnd w:id="12"/>
      <w:r>
        <w:rPr>
          <w:rStyle w:val="CommentReference"/>
        </w:rPr>
        <w:commentReference w:id="12"/>
      </w:r>
    </w:p>
    <w:p w14:paraId="5B6201A6" w14:textId="73AB077E" w:rsidR="31C17A89" w:rsidRDefault="31C17A89" w:rsidP="74E98BDF"/>
    <w:p w14:paraId="3A84FBAD" w14:textId="747B7442" w:rsidR="33E175C0" w:rsidRDefault="10638DE3">
      <w:pPr>
        <w:jc w:val="center"/>
        <w:pPrChange w:id="20" w:author="Elena Alberti" w:date="2023-05-02T16:04:00Z">
          <w:pPr/>
        </w:pPrChange>
      </w:pPr>
      <w:r>
        <w:rPr>
          <w:noProof/>
        </w:rPr>
        <w:drawing>
          <wp:inline distT="0" distB="0" distL="0" distR="0" wp14:anchorId="5989AC87" wp14:editId="1016D4C2">
            <wp:extent cx="5522258" cy="1955800"/>
            <wp:effectExtent l="0" t="0" r="0" b="0"/>
            <wp:docPr id="838871931" name="Picture 838871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445228"/>
                    <pic:cNvPicPr/>
                  </pic:nvPicPr>
                  <pic:blipFill>
                    <a:blip r:embed="rId13">
                      <a:extLst>
                        <a:ext uri="{28A0092B-C50C-407E-A947-70E740481C1C}">
                          <a14:useLocalDpi xmlns:a14="http://schemas.microsoft.com/office/drawing/2010/main" val="0"/>
                        </a:ext>
                      </a:extLst>
                    </a:blip>
                    <a:stretch>
                      <a:fillRect/>
                    </a:stretch>
                  </pic:blipFill>
                  <pic:spPr>
                    <a:xfrm>
                      <a:off x="0" y="0"/>
                      <a:ext cx="5522258" cy="1955800"/>
                    </a:xfrm>
                    <a:prstGeom prst="rect">
                      <a:avLst/>
                    </a:prstGeom>
                  </pic:spPr>
                </pic:pic>
              </a:graphicData>
            </a:graphic>
          </wp:inline>
        </w:drawing>
      </w:r>
    </w:p>
    <w:p w14:paraId="4B985AF9" w14:textId="65EA230E" w:rsidR="31C17A89" w:rsidRDefault="31C17A89" w:rsidP="00F18508">
      <w:pPr>
        <w:rPr>
          <w:rFonts w:eastAsiaTheme="minorEastAsia"/>
        </w:rPr>
      </w:pPr>
      <w:r w:rsidRPr="00F18508">
        <w:t xml:space="preserve"> Second, GMAM 3.0’s performance estimation is not limited by the fund’s track record. </w:t>
      </w:r>
      <w:r w:rsidR="6B346358" w:rsidRPr="00F18508">
        <w:t>The model</w:t>
      </w:r>
      <w:r w:rsidRPr="00F18508">
        <w:t xml:space="preserve"> </w:t>
      </w:r>
      <w:r w:rsidR="2A83D766" w:rsidRPr="00F18508">
        <w:t xml:space="preserve">econometrically </w:t>
      </w:r>
      <w:r w:rsidR="3C04A772" w:rsidRPr="00F18508">
        <w:t>blends performance</w:t>
      </w:r>
      <w:r w:rsidRPr="00F18508">
        <w:t xml:space="preserve"> expectations </w:t>
      </w:r>
      <w:r w:rsidR="2A83D766" w:rsidRPr="00F18508">
        <w:t xml:space="preserve">with </w:t>
      </w:r>
      <w:r w:rsidRPr="00F18508">
        <w:t>realized</w:t>
      </w:r>
      <w:r w:rsidR="5F134470" w:rsidRPr="00F18508">
        <w:t xml:space="preserve"> returns</w:t>
      </w:r>
      <w:r w:rsidRPr="00F18508">
        <w:t xml:space="preserve">. </w:t>
      </w:r>
      <w:r w:rsidR="57596FFA">
        <w:t>GMAM 3</w:t>
      </w:r>
      <w:r w:rsidR="66C75BFF">
        <w:t>.0</w:t>
      </w:r>
      <w:commentRangeStart w:id="21"/>
      <w:commentRangeStart w:id="22"/>
      <w:r w:rsidR="2A83D766" w:rsidRPr="00F18508">
        <w:t xml:space="preserve"> may </w:t>
      </w:r>
      <w:r w:rsidRPr="00F18508">
        <w:t>weigh the expectations of research analysts</w:t>
      </w:r>
      <w:r w:rsidR="00014C74">
        <w:t xml:space="preserve"> or the performance of a manager’s past funds</w:t>
      </w:r>
      <w:r w:rsidRPr="00F18508">
        <w:t xml:space="preserve"> against </w:t>
      </w:r>
      <w:r w:rsidRPr="00F18508" w:rsidDel="0002542D">
        <w:t xml:space="preserve">realized performance of </w:t>
      </w:r>
      <w:r w:rsidR="0002542D">
        <w:t>the current fund</w:t>
      </w:r>
      <w:r w:rsidRPr="00F18508">
        <w:t xml:space="preserve">. By providing a framework through which outside information </w:t>
      </w:r>
      <w:r w:rsidR="205441BF" w:rsidRPr="00F18508">
        <w:t>enters</w:t>
      </w:r>
      <w:r w:rsidRPr="00F18508">
        <w:t xml:space="preserve"> the analytics, the model overcomes the deleterious effects of smoothed and limited track records.</w:t>
      </w:r>
      <w:commentRangeEnd w:id="21"/>
      <w:r>
        <w:rPr>
          <w:rStyle w:val="CommentReference"/>
        </w:rPr>
        <w:commentReference w:id="21"/>
      </w:r>
      <w:commentRangeEnd w:id="22"/>
      <w:r>
        <w:rPr>
          <w:rStyle w:val="CommentReference"/>
        </w:rPr>
        <w:commentReference w:id="22"/>
      </w:r>
    </w:p>
    <w:p w14:paraId="2005891F" w14:textId="7F676B94" w:rsidR="00F18508" w:rsidRDefault="00F18508" w:rsidP="00F18508"/>
    <w:p w14:paraId="2475F21E" w14:textId="7D88394F" w:rsidR="1F619692" w:rsidRDefault="479F9350" w:rsidP="7E98F1C9">
      <w:pPr>
        <w:rPr>
          <w:rFonts w:eastAsiaTheme="minorEastAsia"/>
          <w:b/>
        </w:rPr>
      </w:pPr>
      <w:r w:rsidRPr="7E98F1C9">
        <w:rPr>
          <w:b/>
          <w:bCs/>
        </w:rPr>
        <w:t>Key o</w:t>
      </w:r>
      <w:r w:rsidR="1F619692" w:rsidRPr="7E98F1C9">
        <w:rPr>
          <w:b/>
          <w:bCs/>
        </w:rPr>
        <w:t>utput</w:t>
      </w:r>
      <w:r w:rsidR="481CBCB6" w:rsidRPr="7E98F1C9">
        <w:rPr>
          <w:b/>
          <w:bCs/>
        </w:rPr>
        <w:t>s</w:t>
      </w:r>
      <w:r w:rsidR="1F619692" w:rsidRPr="7E98F1C9">
        <w:rPr>
          <w:b/>
          <w:bCs/>
        </w:rPr>
        <w:t xml:space="preserve"> of the model: </w:t>
      </w:r>
    </w:p>
    <w:p w14:paraId="0F7EE131" w14:textId="20E59B55" w:rsidR="29F82536" w:rsidRDefault="423DAB32" w:rsidP="7E98F1C9">
      <w:r w:rsidRPr="00F18508">
        <w:t>GMAM 3</w:t>
      </w:r>
      <w:r w:rsidR="5CA7F1AA" w:rsidRPr="00F18508">
        <w:t>.0</w:t>
      </w:r>
      <w:r w:rsidRPr="00F18508">
        <w:t xml:space="preserve"> </w:t>
      </w:r>
      <w:r w:rsidR="5CA7F1AA" w:rsidRPr="00F18508">
        <w:t>estimates</w:t>
      </w:r>
      <w:r w:rsidR="1204F092" w:rsidRPr="00F18508">
        <w:t>:</w:t>
      </w:r>
    </w:p>
    <w:p w14:paraId="1967612E" w14:textId="3FE12B35" w:rsidR="04C08C2A" w:rsidRDefault="04C08C2A" w:rsidP="00F18508">
      <w:pPr>
        <w:pStyle w:val="ListParagraph"/>
        <w:numPr>
          <w:ilvl w:val="0"/>
          <w:numId w:val="2"/>
        </w:numPr>
        <w:rPr>
          <w:del w:id="23" w:author="Elena Alberti" w:date="2023-04-25T17:50:00Z"/>
        </w:rPr>
      </w:pPr>
      <w:r w:rsidRPr="00F18508">
        <w:t>De-smoothed returns</w:t>
      </w:r>
      <w:r w:rsidR="4901C3DD" w:rsidRPr="00F18508">
        <w:t xml:space="preserve"> – </w:t>
      </w:r>
      <w:r w:rsidR="5CA7F1AA" w:rsidRPr="00F18508">
        <w:t>As previously described, infrequent valuat</w:t>
      </w:r>
      <w:r w:rsidR="1F4978E1" w:rsidRPr="00F18508">
        <w:t xml:space="preserve">ion smooths </w:t>
      </w:r>
      <w:r w:rsidR="5CA7F1AA" w:rsidRPr="00F18508">
        <w:t>p</w:t>
      </w:r>
      <w:r w:rsidR="4901C3DD" w:rsidRPr="00F18508">
        <w:t xml:space="preserve">rivate capital fund track records. </w:t>
      </w:r>
      <w:r w:rsidR="7FBC5745" w:rsidRPr="00F18508">
        <w:t>GMAM 3.0 accounts for the inherent delay between a change in an asset’s value and when this change is reported to investors</w:t>
      </w:r>
      <w:r w:rsidR="64292C34" w:rsidRPr="00F18508">
        <w:t xml:space="preserve">. Part of this process includes estimation of the assets </w:t>
      </w:r>
      <w:proofErr w:type="spellStart"/>
      <w:r w:rsidR="64292C34" w:rsidRPr="00F18508">
        <w:t>desmoothed</w:t>
      </w:r>
      <w:proofErr w:type="spellEnd"/>
      <w:r w:rsidR="64292C34" w:rsidRPr="00F18508">
        <w:t xml:space="preserve"> returns.</w:t>
      </w:r>
      <w:r w:rsidR="7FBC5745" w:rsidRPr="00F18508">
        <w:t xml:space="preserve"> </w:t>
      </w:r>
    </w:p>
    <w:p w14:paraId="629A2DD8" w14:textId="0D605354" w:rsidR="1F619692" w:rsidRDefault="72F1E22B" w:rsidP="7E98F1C9">
      <w:pPr>
        <w:pStyle w:val="ListParagraph"/>
        <w:numPr>
          <w:ilvl w:val="0"/>
          <w:numId w:val="2"/>
        </w:numPr>
        <w:rPr>
          <w:rFonts w:eastAsiaTheme="minorEastAsia"/>
        </w:rPr>
      </w:pPr>
      <w:r w:rsidRPr="7E98F1C9">
        <w:t xml:space="preserve">Factor exposures – GMAM 3.0 leverages a framework of </w:t>
      </w:r>
      <w:commentRangeStart w:id="24"/>
      <w:commentRangeStart w:id="25"/>
      <w:r w:rsidRPr="7E98F1C9">
        <w:t>1</w:t>
      </w:r>
      <w:ins w:id="26" w:author="Clinton Tepper" w:date="2023-04-28T19:26:00Z">
        <w:r w:rsidR="009473BE">
          <w:t>3</w:t>
        </w:r>
      </w:ins>
      <w:del w:id="27" w:author="Clinton Tepper" w:date="2023-04-28T19:26:00Z">
        <w:r w:rsidRPr="7E98F1C9" w:rsidDel="009473BE">
          <w:delText>4</w:delText>
        </w:r>
      </w:del>
      <w:r w:rsidRPr="7E98F1C9">
        <w:t xml:space="preserve"> factors</w:t>
      </w:r>
      <w:commentRangeEnd w:id="24"/>
      <w:r>
        <w:rPr>
          <w:rStyle w:val="CommentReference"/>
        </w:rPr>
        <w:commentReference w:id="24"/>
      </w:r>
      <w:commentRangeEnd w:id="25"/>
      <w:r>
        <w:rPr>
          <w:rStyle w:val="CommentReference"/>
        </w:rPr>
        <w:commentReference w:id="25"/>
      </w:r>
      <w:r w:rsidRPr="7E98F1C9">
        <w:t xml:space="preserve"> that capture equity, fixed income, and alts exposures</w:t>
      </w:r>
      <w:ins w:id="29" w:author="Elena Alberti" w:date="2023-04-25T17:51:00Z">
        <w:r w:rsidR="4DD103F0" w:rsidRPr="00F18508">
          <w:t>.</w:t>
        </w:r>
      </w:ins>
      <w:del w:id="30" w:author="Elena Alberti" w:date="2023-04-25T17:51:00Z">
        <w:r w:rsidRPr="7E98F1C9">
          <w:delText xml:space="preserve"> (full </w:delText>
        </w:r>
        <w:r w:rsidR="254DCCB7" w:rsidRPr="7E98F1C9">
          <w:delText>description</w:delText>
        </w:r>
        <w:r w:rsidR="7394E777" w:rsidRPr="7E98F1C9">
          <w:delText>s</w:delText>
        </w:r>
        <w:r w:rsidR="254DCCB7" w:rsidRPr="7E98F1C9">
          <w:delText xml:space="preserve"> in the appendix)</w:delText>
        </w:r>
      </w:del>
      <w:r w:rsidR="10E939F6" w:rsidRPr="7E98F1C9">
        <w:t xml:space="preserve">. The model regresses the reported returns of assets against these 14 factors to </w:t>
      </w:r>
      <w:r w:rsidR="6D2B3E60" w:rsidRPr="00F18508">
        <w:t>estimate</w:t>
      </w:r>
      <w:r w:rsidR="00437A00">
        <w:t xml:space="preserve"> the </w:t>
      </w:r>
      <w:r w:rsidR="007A4346">
        <w:t>sensitivity of an asset to the different factors</w:t>
      </w:r>
      <w:r w:rsidR="10E939F6" w:rsidRPr="7E98F1C9">
        <w:t>, which enables users to see the driving forces behind the assets.</w:t>
      </w:r>
    </w:p>
    <w:p w14:paraId="163C5AF1" w14:textId="159C5B19" w:rsidR="1F619692" w:rsidRDefault="1F619692" w:rsidP="7E98F1C9">
      <w:pPr>
        <w:pStyle w:val="ListParagraph"/>
        <w:numPr>
          <w:ilvl w:val="0"/>
          <w:numId w:val="2"/>
        </w:numPr>
      </w:pPr>
      <w:commentRangeStart w:id="31"/>
      <w:commentRangeStart w:id="32"/>
      <w:commentRangeStart w:id="33"/>
      <w:commentRangeStart w:id="34"/>
      <w:commentRangeStart w:id="35"/>
      <w:commentRangeStart w:id="36"/>
      <w:commentRangeStart w:id="37"/>
      <w:commentRangeStart w:id="38"/>
      <w:r w:rsidRPr="7E98F1C9">
        <w:t>Factor based returns</w:t>
      </w:r>
      <w:r w:rsidR="3B25D89C" w:rsidRPr="7E98F1C9">
        <w:t xml:space="preserve"> – </w:t>
      </w:r>
      <w:r w:rsidR="2C576867" w:rsidRPr="7E98F1C9">
        <w:t xml:space="preserve">Using </w:t>
      </w:r>
      <w:r w:rsidR="00021EAB">
        <w:t xml:space="preserve">the </w:t>
      </w:r>
      <w:r w:rsidR="000E4384">
        <w:t>computed</w:t>
      </w:r>
      <w:r w:rsidR="00021EAB">
        <w:t xml:space="preserve"> </w:t>
      </w:r>
      <w:r w:rsidR="2C576867" w:rsidRPr="7E98F1C9">
        <w:t xml:space="preserve">factor exposures and the actual performance history of those factors, the model estimates </w:t>
      </w:r>
      <w:commentRangeEnd w:id="31"/>
      <w:r>
        <w:rPr>
          <w:rStyle w:val="CommentReference"/>
        </w:rPr>
        <w:commentReference w:id="31"/>
      </w:r>
      <w:commentRangeEnd w:id="32"/>
      <w:r>
        <w:rPr>
          <w:rStyle w:val="CommentReference"/>
        </w:rPr>
        <w:commentReference w:id="32"/>
      </w:r>
      <w:commentRangeEnd w:id="33"/>
      <w:r>
        <w:rPr>
          <w:rStyle w:val="CommentReference"/>
        </w:rPr>
        <w:commentReference w:id="33"/>
      </w:r>
      <w:commentRangeEnd w:id="34"/>
      <w:r>
        <w:rPr>
          <w:rStyle w:val="CommentReference"/>
        </w:rPr>
        <w:commentReference w:id="34"/>
      </w:r>
      <w:commentRangeEnd w:id="35"/>
      <w:r>
        <w:rPr>
          <w:rStyle w:val="CommentReference"/>
        </w:rPr>
        <w:commentReference w:id="35"/>
      </w:r>
      <w:commentRangeEnd w:id="36"/>
      <w:r>
        <w:rPr>
          <w:rStyle w:val="CommentReference"/>
        </w:rPr>
        <w:commentReference w:id="36"/>
      </w:r>
      <w:commentRangeEnd w:id="37"/>
      <w:r w:rsidR="00B41772">
        <w:rPr>
          <w:rStyle w:val="CommentReference"/>
        </w:rPr>
        <w:commentReference w:id="37"/>
      </w:r>
      <w:commentRangeEnd w:id="38"/>
      <w:r w:rsidR="4FB2792D">
        <w:rPr>
          <w:rStyle w:val="CommentReference"/>
        </w:rPr>
        <w:commentReference w:id="38"/>
      </w:r>
      <w:ins w:id="42" w:author="Elena Alberti" w:date="2023-05-02T20:11:00Z">
        <w:r w:rsidR="6C0686F4">
          <w:t>the performance of the factor-based proxy portfolio in a historical period.</w:t>
        </w:r>
      </w:ins>
    </w:p>
    <w:p w14:paraId="1055B473" w14:textId="64DDD7F2" w:rsidR="3DCA17E2" w:rsidRPr="000B0EC9" w:rsidRDefault="059A621E" w:rsidP="00F18508">
      <w:pPr>
        <w:pStyle w:val="ListParagraph"/>
        <w:numPr>
          <w:ilvl w:val="0"/>
          <w:numId w:val="2"/>
        </w:numPr>
        <w:rPr>
          <w:ins w:id="43" w:author="Elena Alberti" w:date="2023-04-25T17:52:00Z"/>
          <w:b/>
          <w:bCs/>
        </w:rPr>
      </w:pPr>
      <w:r w:rsidRPr="00F18508">
        <w:t xml:space="preserve">Credible Intervals – </w:t>
      </w:r>
      <w:r w:rsidR="56CD12E7" w:rsidRPr="00F18508">
        <w:t xml:space="preserve">As a probabilistic model, GMAM 3.0 </w:t>
      </w:r>
      <w:r w:rsidR="29091B3C" w:rsidRPr="00F18508">
        <w:t xml:space="preserve">estimates not only the most likely value of each parameter but also </w:t>
      </w:r>
      <w:r w:rsidR="61FDABA0" w:rsidRPr="00F18508">
        <w:t>the parameter’s full probability distribution.</w:t>
      </w:r>
    </w:p>
    <w:p w14:paraId="6E09DCF9" w14:textId="348E56DA" w:rsidR="3DCA17E2" w:rsidRPr="000B0EC9" w:rsidRDefault="3DCA17E2" w:rsidP="00F18508">
      <w:pPr>
        <w:rPr>
          <w:b/>
          <w:bCs/>
        </w:rPr>
      </w:pPr>
      <w:r w:rsidRPr="000B0EC9">
        <w:rPr>
          <w:b/>
          <w:bCs/>
        </w:rPr>
        <w:t>Key Pillars of the Model</w:t>
      </w:r>
    </w:p>
    <w:p w14:paraId="44A5C639" w14:textId="3ABEBDE3" w:rsidR="3DCA17E2" w:rsidRDefault="276F2F4F" w:rsidP="7E98F1C9">
      <w:pPr>
        <w:rPr>
          <w:u w:val="single"/>
        </w:rPr>
      </w:pPr>
      <w:r w:rsidRPr="7E98F1C9">
        <w:rPr>
          <w:u w:val="single"/>
        </w:rPr>
        <w:t>Pillar 1: Use a Multi-Factor Model</w:t>
      </w:r>
    </w:p>
    <w:p w14:paraId="4DBE42F4" w14:textId="493080ED" w:rsidR="3DCA17E2" w:rsidRDefault="276F2F4F" w:rsidP="7E98F1C9">
      <w:pPr>
        <w:rPr>
          <w:b/>
          <w:bCs/>
        </w:rPr>
      </w:pPr>
      <w:r>
        <w:t xml:space="preserve">A small number of economic and technical forces drive the returns of both public and private assets. </w:t>
      </w:r>
      <w:r w:rsidR="1825A19D" w:rsidRPr="00F18508">
        <w:t>Factor</w:t>
      </w:r>
      <w:r w:rsidR="00D26625">
        <w:t xml:space="preserve"> mimicking portfolios (“factors”)</w:t>
      </w:r>
      <w:r w:rsidR="2A9B5DF4">
        <w:t xml:space="preserve"> </w:t>
      </w:r>
      <w:r w:rsidR="24DAC9FA" w:rsidRPr="00F18508">
        <w:t>prox</w:t>
      </w:r>
      <w:r w:rsidR="7BCA92BD" w:rsidRPr="00F18508">
        <w:t>y</w:t>
      </w:r>
      <w:r w:rsidR="2A9B5DF4">
        <w:t xml:space="preserve"> </w:t>
      </w:r>
      <w:r w:rsidR="00D26625">
        <w:t xml:space="preserve">for </w:t>
      </w:r>
      <w:r w:rsidR="2A9B5DF4">
        <w:t>these drivers</w:t>
      </w:r>
      <w:r w:rsidR="24DAC9FA" w:rsidRPr="00F18508">
        <w:t>.</w:t>
      </w:r>
      <w:r w:rsidR="50AE4DD9">
        <w:t xml:space="preserve"> </w:t>
      </w:r>
      <w:commentRangeStart w:id="44"/>
      <w:r w:rsidR="69EF5A87" w:rsidRPr="7E98F1C9">
        <w:t xml:space="preserve">An effective estimation methodology </w:t>
      </w:r>
      <w:r w:rsidR="009A35FD">
        <w:t>estimates</w:t>
      </w:r>
      <w:r w:rsidR="009A35FD" w:rsidRPr="7E98F1C9">
        <w:t xml:space="preserve"> </w:t>
      </w:r>
      <w:r w:rsidR="69EF5A87" w:rsidRPr="7E98F1C9">
        <w:t xml:space="preserve">the covariation between an asset and </w:t>
      </w:r>
      <w:r w:rsidR="13ABF09C" w:rsidRPr="00F18508">
        <w:t>each</w:t>
      </w:r>
      <w:r w:rsidR="00FD3C69">
        <w:t xml:space="preserve"> factor</w:t>
      </w:r>
      <w:commentRangeEnd w:id="44"/>
      <w:del w:id="45" w:author="Jessica Wilson" w:date="2023-04-26T12:26:00Z">
        <w:r w:rsidRPr="00F18508" w:rsidDel="13ABF09C">
          <w:delText>.</w:delText>
        </w:r>
      </w:del>
      <w:r w:rsidR="7A1BA3AC" w:rsidRPr="00F18508">
        <w:t>.</w:t>
      </w:r>
      <w:r w:rsidR="3DCA17E2">
        <w:rPr>
          <w:rStyle w:val="CommentReference"/>
        </w:rPr>
        <w:commentReference w:id="44"/>
      </w:r>
    </w:p>
    <w:p w14:paraId="32ABA242" w14:textId="67DB42A8" w:rsidR="3DCA17E2" w:rsidRDefault="030A3865" w:rsidP="7E98F1C9">
      <w:pPr>
        <w:rPr>
          <w:u w:val="single"/>
        </w:rPr>
      </w:pPr>
      <w:r w:rsidRPr="7E98F1C9">
        <w:rPr>
          <w:u w:val="single"/>
        </w:rPr>
        <w:t xml:space="preserve">Pillar 2: </w:t>
      </w:r>
      <w:r w:rsidR="3DCA17E2" w:rsidRPr="7E98F1C9">
        <w:rPr>
          <w:u w:val="single"/>
        </w:rPr>
        <w:t>Economic Returns Matter</w:t>
      </w:r>
    </w:p>
    <w:p w14:paraId="441A855F" w14:textId="26F0141D" w:rsidR="2C406AF6" w:rsidRDefault="2C406AF6" w:rsidP="7E98F1C9">
      <w:r>
        <w:t xml:space="preserve">As mentioned, </w:t>
      </w:r>
      <w:r w:rsidR="003024E2">
        <w:t xml:space="preserve">infrequent valuation and reporting leads to smoothing of private </w:t>
      </w:r>
      <w:r>
        <w:t xml:space="preserve">capital fund track </w:t>
      </w:r>
      <w:r w:rsidDel="003024E2">
        <w:t>records</w:t>
      </w:r>
      <w:r w:rsidR="2A844C15" w:rsidRPr="00F18508">
        <w:t>.</w:t>
      </w:r>
      <w:r>
        <w:t xml:space="preserve"> </w:t>
      </w:r>
      <w:r w:rsidR="22742952">
        <w:t xml:space="preserve">GMAM 3.0 uses factor movements to both estimate de-smoothed returns for the reporting period and predict smoothed and de-smoothed returns for longer historical periods. </w:t>
      </w:r>
      <w:r w:rsidR="3018D109" w:rsidRPr="00F18508">
        <w:t>Estimation</w:t>
      </w:r>
      <w:r w:rsidR="001D78F3">
        <w:t xml:space="preserve"> </w:t>
      </w:r>
      <w:r w:rsidR="006243E7">
        <w:t>of the</w:t>
      </w:r>
      <w:r w:rsidR="22742952">
        <w:t xml:space="preserve"> de-smoothed returns leads to more insightful estimates on the same underlying reported data. By effectively est</w:t>
      </w:r>
      <w:r w:rsidR="66FB72C5">
        <w:t xml:space="preserve">imating the length of time that a particular factor movement manifests in the reported returns, GMAM 3.0 separates the return reporting process from the underlying changes in the portfolio’s market value. </w:t>
      </w:r>
    </w:p>
    <w:p w14:paraId="551CF923" w14:textId="6128344E" w:rsidR="3DCA17E2" w:rsidRDefault="25A057F7" w:rsidP="7E98F1C9">
      <w:pPr>
        <w:rPr>
          <w:u w:val="single"/>
        </w:rPr>
      </w:pPr>
      <w:r w:rsidRPr="7E98F1C9">
        <w:rPr>
          <w:u w:val="single"/>
        </w:rPr>
        <w:t xml:space="preserve">Pillar 3: </w:t>
      </w:r>
      <w:r w:rsidR="3DCA17E2" w:rsidRPr="7E98F1C9">
        <w:rPr>
          <w:u w:val="single"/>
        </w:rPr>
        <w:t xml:space="preserve">Outside information is </w:t>
      </w:r>
      <w:proofErr w:type="gramStart"/>
      <w:r w:rsidR="3DCA17E2" w:rsidRPr="7E98F1C9">
        <w:rPr>
          <w:u w:val="single"/>
        </w:rPr>
        <w:t>important</w:t>
      </w:r>
      <w:proofErr w:type="gramEnd"/>
    </w:p>
    <w:p w14:paraId="3A38175A" w14:textId="2CA7E71D" w:rsidR="08F2390C" w:rsidRDefault="08F2390C" w:rsidP="7E98F1C9">
      <w:r>
        <w:t xml:space="preserve">The information available about any fund extends beyond the fund’s track record. </w:t>
      </w:r>
      <w:r w:rsidR="02D48F6C">
        <w:t xml:space="preserve">Bayes theorem provides a rigorous mechanism </w:t>
      </w:r>
      <w:r w:rsidR="3018D109" w:rsidRPr="00F18508">
        <w:t>to</w:t>
      </w:r>
      <w:r w:rsidR="001D78F3">
        <w:t xml:space="preserve"> account for outside information.</w:t>
      </w:r>
      <w:r w:rsidR="02D48F6C">
        <w:t xml:space="preserve"> </w:t>
      </w:r>
      <w:r w:rsidR="0D85B4DA" w:rsidRPr="00F18508">
        <w:t xml:space="preserve"> GMAM 3.0 weighs </w:t>
      </w:r>
      <w:r w:rsidR="02D48F6C" w:rsidDel="00693B76">
        <w:t>outside information</w:t>
      </w:r>
      <w:r w:rsidR="00342AF4">
        <w:t xml:space="preserve">, encoded as priors, against an asset’s </w:t>
      </w:r>
      <w:r w:rsidR="0D85B4DA" w:rsidRPr="00F18508">
        <w:t>historical</w:t>
      </w:r>
      <w:r w:rsidR="00342AF4">
        <w:t xml:space="preserve"> performance</w:t>
      </w:r>
      <w:r w:rsidR="02D48F6C" w:rsidDel="00342AF4">
        <w:t>.</w:t>
      </w:r>
    </w:p>
    <w:p w14:paraId="3F41917B" w14:textId="08DCF492" w:rsidR="0559DE50" w:rsidRDefault="124A144A" w:rsidP="7E98F1C9">
      <w:r w:rsidRPr="00F18508">
        <w:t>As</w:t>
      </w:r>
      <w:r w:rsidR="008D2FB1">
        <w:t xml:space="preserve"> intuition, consider</w:t>
      </w:r>
      <w:r w:rsidR="0559DE50">
        <w:t xml:space="preserve"> </w:t>
      </w:r>
      <w:r w:rsidR="0EBC4C7A" w:rsidRPr="00F18508">
        <w:t>provid</w:t>
      </w:r>
      <w:r w:rsidRPr="00F18508">
        <w:t>ing</w:t>
      </w:r>
      <w:r w:rsidR="0559DE50">
        <w:t xml:space="preserve"> a 95% confidence interval around average annual temperature of a </w:t>
      </w:r>
      <w:r w:rsidR="0559DE50" w:rsidDel="0051111C">
        <w:t>US</w:t>
      </w:r>
      <w:r w:rsidR="00321058">
        <w:t xml:space="preserve"> </w:t>
      </w:r>
      <w:del w:id="46" w:author="Clinton Tepper" w:date="2023-04-23T12:41:00Z">
        <w:r w:rsidR="0559DE50" w:rsidDel="0051111C">
          <w:delText xml:space="preserve"> </w:delText>
        </w:r>
      </w:del>
      <w:r w:rsidR="0559DE50">
        <w:t>city</w:t>
      </w:r>
      <w:r w:rsidR="00321058">
        <w:t xml:space="preserve"> selected at random</w:t>
      </w:r>
      <w:r w:rsidR="0051111C">
        <w:t>.</w:t>
      </w:r>
      <w:r w:rsidR="0559DE50" w:rsidDel="0051111C">
        <w:t xml:space="preserve"> </w:t>
      </w:r>
      <w:r w:rsidR="00321058">
        <w:t xml:space="preserve">Without </w:t>
      </w:r>
      <w:r w:rsidR="2287DAAE" w:rsidRPr="00F18508">
        <w:t>knowing</w:t>
      </w:r>
      <w:r w:rsidR="00321058">
        <w:t xml:space="preserve"> the name of the city, you might </w:t>
      </w:r>
      <w:r w:rsidR="37B5C8DB">
        <w:t xml:space="preserve">begin with a very wide range of temperatures. </w:t>
      </w:r>
      <w:r w:rsidR="2287DAAE" w:rsidRPr="00F18508">
        <w:t>After</w:t>
      </w:r>
      <w:r w:rsidR="00321058">
        <w:t xml:space="preserve"> receiving one month of daily data, </w:t>
      </w:r>
      <w:r w:rsidR="00E87070">
        <w:t>you might</w:t>
      </w:r>
      <w:r w:rsidR="37B5C8DB" w:rsidDel="00321058">
        <w:t xml:space="preserve"> </w:t>
      </w:r>
      <w:r w:rsidR="37B5C8DB">
        <w:t>update your estimate and</w:t>
      </w:r>
      <w:r w:rsidR="58E78864">
        <w:t xml:space="preserve"> potentially narrow your range. GMAM 3.0 updates its predictions in a similar fashion.</w:t>
      </w:r>
    </w:p>
    <w:p w14:paraId="174CD93A" w14:textId="034B142A" w:rsidR="058C3915" w:rsidRDefault="058C3915" w:rsidP="7E98F1C9">
      <w:pPr>
        <w:rPr>
          <w:b/>
        </w:rPr>
      </w:pPr>
      <w:r w:rsidRPr="7E98F1C9">
        <w:rPr>
          <w:b/>
          <w:bCs/>
        </w:rPr>
        <w:t>Estimating the model</w:t>
      </w:r>
    </w:p>
    <w:p w14:paraId="7E60FC1A" w14:textId="1D297151" w:rsidR="53DB554C" w:rsidRDefault="53DB554C" w:rsidP="7E98F1C9">
      <w:r>
        <w:t>The parameters (factor exposures and smoothing) are estimated in accordance with Bayes rule:</w:t>
      </w:r>
      <w:r>
        <w:br/>
      </w:r>
      <w:r>
        <w:br/>
      </w:r>
      <w:r w:rsidR="43B07CCB">
        <w:rPr>
          <w:noProof/>
          <w:color w:val="2B579A"/>
          <w:shd w:val="clear" w:color="auto" w:fill="E6E6E6"/>
        </w:rPr>
        <w:drawing>
          <wp:inline distT="0" distB="0" distL="0" distR="0" wp14:anchorId="047847BE" wp14:editId="25978ABE">
            <wp:extent cx="4572000" cy="838200"/>
            <wp:effectExtent l="0" t="0" r="0" b="0"/>
            <wp:docPr id="596452800" name="Picture 596452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452800"/>
                    <pic:cNvPicPr/>
                  </pic:nvPicPr>
                  <pic:blipFill>
                    <a:blip r:embed="rId14">
                      <a:extLst>
                        <a:ext uri="{28A0092B-C50C-407E-A947-70E740481C1C}">
                          <a14:useLocalDpi xmlns:a14="http://schemas.microsoft.com/office/drawing/2010/main" val="0"/>
                        </a:ext>
                      </a:extLst>
                    </a:blip>
                    <a:stretch>
                      <a:fillRect/>
                    </a:stretch>
                  </pic:blipFill>
                  <pic:spPr>
                    <a:xfrm>
                      <a:off x="0" y="0"/>
                      <a:ext cx="4572000" cy="838200"/>
                    </a:xfrm>
                    <a:prstGeom prst="rect">
                      <a:avLst/>
                    </a:prstGeom>
                  </pic:spPr>
                </pic:pic>
              </a:graphicData>
            </a:graphic>
          </wp:inline>
        </w:drawing>
      </w:r>
    </w:p>
    <w:p w14:paraId="2CC2F549" w14:textId="6AA5796E" w:rsidR="000D0792" w:rsidRDefault="6380EA4E" w:rsidP="1B8201EB">
      <w:pPr>
        <w:rPr>
          <w:ins w:id="47" w:author="Clinton Tepper" w:date="2023-04-28T19:47:00Z"/>
        </w:rPr>
      </w:pPr>
      <w:r w:rsidRPr="00F18508">
        <w:rPr>
          <w:rFonts w:ascii="Calibri" w:eastAsia="Calibri" w:hAnsi="Calibri" w:cs="Calibri"/>
        </w:rPr>
        <w:t xml:space="preserve">Bayes' rule is a fundamental principle in probability theory that describes how to update our beliefs about an event based on new information. It states that the probability of an event given some evidence is proportional to the probability of that evidence given the event multiplied by the prior probability of the event. </w:t>
      </w:r>
      <w:commentRangeStart w:id="48"/>
      <w:r w:rsidR="2667B3B8">
        <w:t xml:space="preserve">In GMAM 3.0, </w:t>
      </w:r>
      <w:r w:rsidR="008A5362">
        <w:t>priors may include</w:t>
      </w:r>
      <w:r w:rsidR="3C036990">
        <w:t xml:space="preserve"> subjective </w:t>
      </w:r>
      <w:r w:rsidR="3C036990" w:rsidDel="00E46BC6">
        <w:t>beliefs</w:t>
      </w:r>
      <w:r w:rsidR="00E46BC6">
        <w:t xml:space="preserve"> formed</w:t>
      </w:r>
      <w:r w:rsidR="008A5362">
        <w:t xml:space="preserve"> from</w:t>
      </w:r>
      <w:ins w:id="49" w:author="Jessica Wilson" w:date="2023-04-26T12:26:00Z">
        <w:r w:rsidR="00074CC5">
          <w:t xml:space="preserve"> </w:t>
        </w:r>
      </w:ins>
      <w:r w:rsidR="3C036990">
        <w:t>fund due diligence about performance</w:t>
      </w:r>
      <w:r w:rsidR="002F37DB">
        <w:t>.</w:t>
      </w:r>
    </w:p>
    <w:p w14:paraId="32075055" w14:textId="77777777" w:rsidR="000D0792" w:rsidRDefault="000D0792" w:rsidP="1B8201EB">
      <w:pPr>
        <w:rPr>
          <w:ins w:id="50" w:author="Clinton Tepper" w:date="2023-04-28T19:47:00Z"/>
        </w:rPr>
      </w:pPr>
    </w:p>
    <w:commentRangeEnd w:id="48"/>
    <w:p w14:paraId="70130945" w14:textId="10EB452B" w:rsidR="328E90B0" w:rsidRDefault="2A169A29" w:rsidP="7E98F1C9">
      <w:pPr>
        <w:rPr>
          <w:del w:id="51" w:author="Clinton Tepper" w:date="2023-04-23T12:55:00Z"/>
        </w:rPr>
      </w:pPr>
      <w:r w:rsidRPr="00F18508">
        <w:t xml:space="preserve">The model </w:t>
      </w:r>
      <w:r w:rsidR="3F33C603" w:rsidRPr="00F18508">
        <w:t xml:space="preserve">statistically combines </w:t>
      </w:r>
      <w:r w:rsidR="3AE14DED" w:rsidRPr="00F18508">
        <w:t xml:space="preserve">historical returns with the priors in the form of a </w:t>
      </w:r>
      <w:r w:rsidR="079F8E7F" w:rsidRPr="00F18508">
        <w:t xml:space="preserve">conditional </w:t>
      </w:r>
      <w:r w:rsidR="3AE14DED" w:rsidRPr="00F18508">
        <w:t>posterior probability distribution.</w:t>
      </w:r>
      <w:r w:rsidR="0B4092EA" w:rsidRPr="00F18508">
        <w:t xml:space="preserve"> </w:t>
      </w:r>
      <w:r w:rsidR="0832D614" w:rsidRPr="00F18508">
        <w:t xml:space="preserve">The model uses </w:t>
      </w:r>
      <w:r w:rsidR="556567CB" w:rsidRPr="00F18508">
        <w:t>M</w:t>
      </w:r>
      <w:r w:rsidR="0B4092EA" w:rsidRPr="00F18508">
        <w:t>onte</w:t>
      </w:r>
      <w:r w:rsidR="556567CB" w:rsidRPr="00F18508">
        <w:t xml:space="preserve"> C</w:t>
      </w:r>
      <w:r w:rsidR="0B4092EA" w:rsidRPr="00F18508">
        <w:t xml:space="preserve">arlo </w:t>
      </w:r>
      <w:r w:rsidR="0832D614" w:rsidRPr="00F18508">
        <w:t>techniques</w:t>
      </w:r>
      <w:r w:rsidR="0B4092EA" w:rsidRPr="00F18508">
        <w:t xml:space="preserve"> </w:t>
      </w:r>
      <w:r w:rsidR="0832D614" w:rsidRPr="00F18508">
        <w:t xml:space="preserve">to </w:t>
      </w:r>
      <w:r w:rsidR="079F8E7F" w:rsidRPr="00F18508">
        <w:t>statistically combine the historical returns and the priors and simulate from</w:t>
      </w:r>
      <w:r w:rsidR="556567CB" w:rsidRPr="00F18508">
        <w:t xml:space="preserve"> the combined “posterior” distribution.</w:t>
      </w:r>
      <w:r w:rsidR="3B86B2EC" w:rsidRPr="00F18508">
        <w:t xml:space="preserve"> </w:t>
      </w:r>
      <w:r w:rsidR="7F9DACE6" w:rsidRPr="00F18508">
        <w:t xml:space="preserve">In addition to the model parameters themselves, the model uses the distribution </w:t>
      </w:r>
      <w:r w:rsidR="20611A2A" w:rsidRPr="00F18508">
        <w:t>to compute additi</w:t>
      </w:r>
      <w:commentRangeStart w:id="52"/>
      <w:commentRangeStart w:id="53"/>
      <w:r w:rsidR="20611A2A" w:rsidRPr="00F18508">
        <w:t>onal downstream analytics.</w:t>
      </w:r>
      <w:r w:rsidR="24F08D31" w:rsidRPr="00F18508">
        <w:t xml:space="preserve"> For instance, </w:t>
      </w:r>
      <w:r w:rsidR="46911564" w:rsidRPr="00F18508">
        <w:t xml:space="preserve">the distribution of </w:t>
      </w:r>
      <w:r w:rsidR="49BD4409" w:rsidRPr="00F18508">
        <w:t xml:space="preserve">potential </w:t>
      </w:r>
      <w:r w:rsidR="46911564" w:rsidRPr="00F18508">
        <w:t>systematic volatilities i</w:t>
      </w:r>
      <w:r w:rsidR="494E7B5F" w:rsidRPr="00F18508">
        <w:t xml:space="preserve">s a function of the </w:t>
      </w:r>
      <w:r w:rsidR="2B3C5464" w:rsidRPr="00F18508">
        <w:t xml:space="preserve">distribution of potential factor exposures (among other </w:t>
      </w:r>
      <w:r w:rsidR="009473BE" w:rsidRPr="00F18508">
        <w:t>quantities</w:t>
      </w:r>
      <w:r w:rsidR="2B3C5464" w:rsidRPr="00F18508">
        <w:t>).</w:t>
      </w:r>
      <w:r>
        <w:rPr>
          <w:rStyle w:val="CommentReference"/>
        </w:rPr>
        <w:commentReference w:id="48"/>
      </w:r>
      <w:commentRangeEnd w:id="52"/>
      <w:r>
        <w:rPr>
          <w:rStyle w:val="CommentReference"/>
        </w:rPr>
        <w:commentReference w:id="52"/>
      </w:r>
      <w:commentRangeEnd w:id="53"/>
      <w:r w:rsidR="009473BE">
        <w:rPr>
          <w:rStyle w:val="CommentReference"/>
        </w:rPr>
        <w:commentReference w:id="53"/>
      </w:r>
    </w:p>
    <w:sectPr w:rsidR="328E90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ssica Wilson" w:date="2023-04-26T08:28:00Z" w:initials="JW">
    <w:p w14:paraId="704E7415" w14:textId="18F0116D" w:rsidR="00F18508" w:rsidRDefault="00F18508">
      <w:pPr>
        <w:pStyle w:val="CommentText"/>
      </w:pPr>
      <w:r>
        <w:t xml:space="preserve">I just found out this week that there's a chance GMAM 3 is only used for private capital at launch and then GMAM 2 is used for everything else. This creates a ton of complexity, but that should be considered before sharing this document broadly. Hopefully it's a non-issue </w:t>
      </w:r>
      <w:r>
        <w:rPr>
          <w:rStyle w:val="CommentReference"/>
        </w:rPr>
        <w:annotationRef/>
      </w:r>
      <w:r>
        <w:rPr>
          <w:rStyle w:val="CommentReference"/>
        </w:rPr>
        <w:annotationRef/>
      </w:r>
    </w:p>
  </w:comment>
  <w:comment w:id="2" w:author="Elena Alberti" w:date="2023-05-01T16:15:00Z" w:initials="EA">
    <w:p w14:paraId="114C3629" w14:textId="3918FDB9" w:rsidR="0F03B340" w:rsidRDefault="0F03B340">
      <w:pPr>
        <w:pStyle w:val="CommentText"/>
      </w:pPr>
      <w:r>
        <w:fldChar w:fldCharType="begin"/>
      </w:r>
      <w:r>
        <w:instrText xml:space="preserve"> HYPERLINK "mailto:jessica.wilson@icapitalnetwork.com"</w:instrText>
      </w:r>
      <w:bookmarkStart w:id="5" w:name="_@_5A3E1A7E4B8B44ED82DD6AEA9BF7BDD5Z"/>
      <w:r>
        <w:fldChar w:fldCharType="separate"/>
      </w:r>
      <w:bookmarkEnd w:id="5"/>
      <w:r w:rsidRPr="0F03B340">
        <w:rPr>
          <w:rStyle w:val="Mention"/>
          <w:noProof/>
        </w:rPr>
        <w:t>@Jessica Wilson</w:t>
      </w:r>
      <w:r>
        <w:fldChar w:fldCharType="end"/>
      </w:r>
      <w:r>
        <w:t xml:space="preserve">  - for launch, we have only committed to using GMAM 3.0 for PC and will use GMAM 2.0 for everything else. We will figure out how to best convey this for clients.</w:t>
      </w:r>
      <w:r>
        <w:rPr>
          <w:rStyle w:val="CommentReference"/>
        </w:rPr>
        <w:annotationRef/>
      </w:r>
      <w:r>
        <w:rPr>
          <w:rStyle w:val="CommentReference"/>
        </w:rPr>
        <w:annotationRef/>
      </w:r>
    </w:p>
    <w:p w14:paraId="12E4B404" w14:textId="0A22F488" w:rsidR="0F03B340" w:rsidRDefault="0F03B340">
      <w:pPr>
        <w:pStyle w:val="CommentText"/>
      </w:pPr>
    </w:p>
    <w:p w14:paraId="2605914C" w14:textId="05CEA9C1" w:rsidR="0F03B340" w:rsidRDefault="0F03B340">
      <w:pPr>
        <w:pStyle w:val="CommentText"/>
      </w:pPr>
      <w:r>
        <w:t>Will this be clear on platform somehow?</w:t>
      </w:r>
    </w:p>
  </w:comment>
  <w:comment w:id="3" w:author="Jessica Wilson" w:date="2023-05-02T07:55:00Z" w:initials="JW">
    <w:p w14:paraId="0AB3F58F" w14:textId="7F13A826" w:rsidR="07391099" w:rsidRDefault="07391099">
      <w:pPr>
        <w:pStyle w:val="CommentText"/>
      </w:pPr>
      <w:r>
        <w:t xml:space="preserve">Did Ginger confirm this? </w:t>
      </w:r>
      <w:r>
        <w:fldChar w:fldCharType="begin"/>
      </w:r>
      <w:r>
        <w:instrText xml:space="preserve"> HYPERLINK "mailto:gchang@icapitalnetwork.com"</w:instrText>
      </w:r>
      <w:bookmarkStart w:id="6" w:name="_@_670A89F6CAF144D39DB0DE153D610064Z"/>
      <w:r>
        <w:fldChar w:fldCharType="separate"/>
      </w:r>
      <w:bookmarkEnd w:id="6"/>
      <w:r w:rsidRPr="07391099">
        <w:rPr>
          <w:rStyle w:val="Mention"/>
          <w:noProof/>
        </w:rPr>
        <w:t>@Ginger Chang</w:t>
      </w:r>
      <w:r>
        <w:fldChar w:fldCharType="end"/>
      </w:r>
      <w:r>
        <w:t xml:space="preserve">  Has this been communicated to the rest of the team? I don't really have a good plan right now for how we communicate this on platform but we'll have to take this back now and add it to the work. Hopefully it's a simple tool tip solution. I'll give it some thought</w:t>
      </w:r>
      <w:r>
        <w:rPr>
          <w:rStyle w:val="CommentReference"/>
        </w:rPr>
        <w:annotationRef/>
      </w:r>
      <w:r>
        <w:rPr>
          <w:rStyle w:val="CommentReference"/>
        </w:rPr>
        <w:annotationRef/>
      </w:r>
    </w:p>
    <w:p w14:paraId="66C18201" w14:textId="5B7E6B85" w:rsidR="07391099" w:rsidRDefault="07391099">
      <w:pPr>
        <w:pStyle w:val="CommentText"/>
      </w:pPr>
    </w:p>
  </w:comment>
  <w:comment w:id="4" w:author="Ginger Chang" w:date="2023-05-02T06:07:00Z" w:initials="">
    <w:p w14:paraId="37205456" w14:textId="17031E22" w:rsidR="00026B40" w:rsidRDefault="00026B40">
      <w:pPr>
        <w:pStyle w:val="CommentText"/>
      </w:pPr>
      <w:r>
        <w:rPr>
          <w:rStyle w:val="CommentReference"/>
        </w:rPr>
        <w:annotationRef/>
      </w:r>
      <w:r>
        <w:t>It’s not an announcement. I explained the same thing I communicated before, there is a risk G3 won’t be ready for production for MVP launch. We will have G2 ready so it’s not blocking MVP.</w:t>
      </w:r>
      <w:r>
        <w:rPr>
          <w:rStyle w:val="CommentReference"/>
        </w:rPr>
        <w:annotationRef/>
      </w:r>
    </w:p>
  </w:comment>
  <w:comment w:id="14" w:author="Jessica Wilson" w:date="2023-04-26T08:26:00Z" w:initials="JW">
    <w:p w14:paraId="4471D811" w14:textId="58FB7F37" w:rsidR="00F18508" w:rsidRDefault="00F18508">
      <w:pPr>
        <w:pStyle w:val="CommentText"/>
      </w:pPr>
      <w:r>
        <w:t>Outstanding discussion and unsure if we'll have this for MVP based on that discussion</w:t>
      </w:r>
      <w:r>
        <w:rPr>
          <w:rStyle w:val="CommentReference"/>
        </w:rPr>
        <w:annotationRef/>
      </w:r>
      <w:r>
        <w:rPr>
          <w:rStyle w:val="CommentReference"/>
        </w:rPr>
        <w:annotationRef/>
      </w:r>
    </w:p>
  </w:comment>
  <w:comment w:id="15" w:author="Elena Alberti" w:date="2023-05-02T15:27:00Z" w:initials="EA">
    <w:p w14:paraId="6C6A42DF" w14:textId="29CD3B01" w:rsidR="42F407D4" w:rsidRDefault="42F407D4">
      <w:pPr>
        <w:pStyle w:val="CommentText"/>
      </w:pPr>
      <w:r>
        <w:t>I removed the portion on growth of 10k</w:t>
      </w:r>
      <w:r>
        <w:rPr>
          <w:rStyle w:val="CommentReference"/>
        </w:rPr>
        <w:annotationRef/>
      </w:r>
    </w:p>
  </w:comment>
  <w:comment w:id="12" w:author="Elena Alberti" w:date="2023-05-02T16:33:00Z" w:initials="EA">
    <w:p w14:paraId="66151E1E" w14:textId="4C856DA0" w:rsidR="2B35FAF5" w:rsidRDefault="2B35FAF5">
      <w:pPr>
        <w:pStyle w:val="CommentText"/>
      </w:pPr>
      <w:r>
        <w:fldChar w:fldCharType="begin"/>
      </w:r>
      <w:r>
        <w:instrText xml:space="preserve"> HYPERLINK "mailto:ctepper@icapitalnetwork.com"</w:instrText>
      </w:r>
      <w:bookmarkStart w:id="19" w:name="_@_7729ADA201B84D7FA46B0BDE3F4B7D7BZ"/>
      <w:r>
        <w:fldChar w:fldCharType="separate"/>
      </w:r>
      <w:bookmarkEnd w:id="19"/>
      <w:r w:rsidRPr="2B35FAF5">
        <w:rPr>
          <w:rStyle w:val="Mention"/>
          <w:noProof/>
        </w:rPr>
        <w:t>@Clinton Tepper</w:t>
      </w:r>
      <w:r>
        <w:fldChar w:fldCharType="end"/>
      </w:r>
      <w:r>
        <w:t xml:space="preserve">  - i updated these paragraphs as discussed. Let me know your thought</w:t>
      </w:r>
      <w:r>
        <w:rPr>
          <w:rStyle w:val="CommentReference"/>
        </w:rPr>
        <w:annotationRef/>
      </w:r>
    </w:p>
  </w:comment>
  <w:comment w:id="21" w:author="Ginger Chang" w:date="2023-04-28T17:33:00Z" w:initials="GC">
    <w:p w14:paraId="54A71E83" w14:textId="12419A50" w:rsidR="00F18508" w:rsidRDefault="00F18508">
      <w:pPr>
        <w:pStyle w:val="CommentText"/>
      </w:pPr>
      <w:r>
        <w:t>Should we mention prior vintage here? I think research analysts' view seems useful but can be more subjective. It would be good to also mention prior vintage.</w:t>
      </w:r>
      <w:r>
        <w:rPr>
          <w:rStyle w:val="CommentReference"/>
        </w:rPr>
        <w:annotationRef/>
      </w:r>
      <w:r>
        <w:rPr>
          <w:rStyle w:val="CommentReference"/>
        </w:rPr>
        <w:annotationRef/>
      </w:r>
    </w:p>
  </w:comment>
  <w:comment w:id="22" w:author="Clinton Tepper" w:date="2023-04-28T20:24:00Z" w:initials="CT">
    <w:p w14:paraId="3CD89AD2" w14:textId="77777777" w:rsidR="00691B4F" w:rsidRDefault="00691B4F">
      <w:r>
        <w:rPr>
          <w:rStyle w:val="CommentReference"/>
        </w:rPr>
        <w:annotationRef/>
      </w:r>
      <w:r>
        <w:rPr>
          <w:sz w:val="20"/>
          <w:szCs w:val="20"/>
        </w:rPr>
        <w:t>Agreed</w:t>
      </w:r>
      <w:r>
        <w:rPr>
          <w:rStyle w:val="CommentReference"/>
        </w:rPr>
        <w:annotationRef/>
      </w:r>
    </w:p>
  </w:comment>
  <w:comment w:id="24" w:author="Ginger Chang" w:date="2023-04-28T17:40:00Z" w:initials="GC">
    <w:p w14:paraId="19594901" w14:textId="3ADB3C66" w:rsidR="00F18508" w:rsidRDefault="00F18508">
      <w:pPr>
        <w:pStyle w:val="CommentText"/>
      </w:pPr>
      <w:r>
        <w:rPr>
          <w:color w:val="2B579A"/>
          <w:shd w:val="clear" w:color="auto" w:fill="E6E6E6"/>
        </w:rPr>
        <w:fldChar w:fldCharType="begin"/>
      </w:r>
      <w:r>
        <w:instrText xml:space="preserve"> HYPERLINK "mailto:ctepper@icapitalnetwork.com"</w:instrText>
      </w:r>
      <w:r>
        <w:rPr>
          <w:color w:val="2B579A"/>
          <w:shd w:val="clear" w:color="auto" w:fill="E6E6E6"/>
        </w:rPr>
      </w:r>
      <w:bookmarkStart w:id="28" w:name="_@_563EDD70B4F243A8899849FC5B7B76C7Z"/>
      <w:r>
        <w:rPr>
          <w:color w:val="2B579A"/>
          <w:shd w:val="clear" w:color="auto" w:fill="E6E6E6"/>
        </w:rPr>
        <w:fldChar w:fldCharType="separate"/>
      </w:r>
      <w:bookmarkEnd w:id="28"/>
      <w:r w:rsidRPr="00F18508">
        <w:rPr>
          <w:rStyle w:val="Mention"/>
          <w:noProof/>
        </w:rPr>
        <w:t>@Clinton Tepper</w:t>
      </w:r>
      <w:r>
        <w:rPr>
          <w:color w:val="2B579A"/>
          <w:shd w:val="clear" w:color="auto" w:fill="E6E6E6"/>
        </w:rPr>
        <w:fldChar w:fldCharType="end"/>
      </w:r>
      <w:r>
        <w:t xml:space="preserve">  should we say 13 since we are removing latent?</w:t>
      </w:r>
      <w:r>
        <w:rPr>
          <w:rStyle w:val="CommentReference"/>
        </w:rPr>
        <w:annotationRef/>
      </w:r>
    </w:p>
  </w:comment>
  <w:comment w:id="25" w:author="Clinton Tepper" w:date="2023-04-28T18:46:00Z" w:initials="CT">
    <w:p w14:paraId="5DDE5E65" w14:textId="31BAEF4D" w:rsidR="00F18508" w:rsidRDefault="00F18508">
      <w:pPr>
        <w:pStyle w:val="CommentText"/>
      </w:pPr>
      <w:r>
        <w:t>makes sense</w:t>
      </w:r>
      <w:r>
        <w:rPr>
          <w:rStyle w:val="CommentReference"/>
        </w:rPr>
        <w:annotationRef/>
      </w:r>
    </w:p>
  </w:comment>
  <w:comment w:id="31" w:author="Elena Alberti" w:date="2023-04-05T09:28:00Z" w:initials="EA">
    <w:p w14:paraId="75D663C2" w14:textId="68A716BD" w:rsidR="7E98F1C9" w:rsidRDefault="7E98F1C9">
      <w:r>
        <w:t>do we need to work on this wording for compliance purposes</w:t>
      </w:r>
      <w:r>
        <w:annotationRef/>
      </w:r>
    </w:p>
  </w:comment>
  <w:comment w:id="32" w:author="Clinton Tepper" w:date="2023-04-23T12:26:00Z" w:initials="CT">
    <w:p w14:paraId="4D2DA84B" w14:textId="77777777" w:rsidR="0069564F" w:rsidRDefault="0069564F" w:rsidP="00C43392">
      <w:r>
        <w:rPr>
          <w:rStyle w:val="CommentReference"/>
        </w:rPr>
        <w:annotationRef/>
      </w:r>
      <w:r>
        <w:rPr>
          <w:sz w:val="20"/>
          <w:szCs w:val="20"/>
        </w:rPr>
        <w:t>Without familiarity as to the letter of the regulations, I would guess at a minimum we need to be very clear as to what is estimated and what is historical.</w:t>
      </w:r>
      <w:r>
        <w:rPr>
          <w:rStyle w:val="CommentReference"/>
        </w:rPr>
        <w:annotationRef/>
      </w:r>
    </w:p>
  </w:comment>
  <w:comment w:id="33" w:author="Ginger Chang" w:date="2023-04-28T17:58:00Z" w:initials="GC">
    <w:p w14:paraId="2AE46907" w14:textId="70AC26BA" w:rsidR="00F18508" w:rsidRDefault="00F18508">
      <w:pPr>
        <w:pStyle w:val="CommentText"/>
      </w:pPr>
      <w:r>
        <w:t>Agree. Using the disclosure language, we can say "the model estimates the performance of the factor-based proxy portfolio in historical period"</w:t>
      </w:r>
      <w:r>
        <w:rPr>
          <w:rStyle w:val="CommentReference"/>
        </w:rPr>
        <w:annotationRef/>
      </w:r>
    </w:p>
  </w:comment>
  <w:comment w:id="34" w:author="Ginger Chang" w:date="2023-04-28T18:02:00Z" w:initials="GC">
    <w:p w14:paraId="3B81B6DD" w14:textId="3EF1D49D" w:rsidR="00F18508" w:rsidRDefault="00F18508">
      <w:pPr>
        <w:pStyle w:val="CommentText"/>
      </w:pPr>
      <w:r>
        <w:t>We should use "factor-based proxy portfolio" consistently, if we prefer factor mimicking portfolios - that's fine too, but I think that's harder to understand</w:t>
      </w:r>
      <w:r>
        <w:rPr>
          <w:rStyle w:val="CommentReference"/>
        </w:rPr>
        <w:annotationRef/>
      </w:r>
    </w:p>
  </w:comment>
  <w:comment w:id="35" w:author="Ginger Chang" w:date="2023-04-28T18:07:00Z" w:initials="GC">
    <w:p w14:paraId="185B836D" w14:textId="0C1514A4" w:rsidR="00F18508" w:rsidRDefault="00F18508">
      <w:pPr>
        <w:pStyle w:val="CommentText"/>
      </w:pPr>
      <w:r>
        <w:rPr>
          <w:color w:val="2B579A"/>
          <w:shd w:val="clear" w:color="auto" w:fill="E6E6E6"/>
        </w:rPr>
        <w:fldChar w:fldCharType="begin"/>
      </w:r>
      <w:r>
        <w:instrText xml:space="preserve"> HYPERLINK "mailto:ctepper@icapitalnetwork.com"</w:instrText>
      </w:r>
      <w:r>
        <w:rPr>
          <w:color w:val="2B579A"/>
          <w:shd w:val="clear" w:color="auto" w:fill="E6E6E6"/>
        </w:rPr>
      </w:r>
      <w:bookmarkStart w:id="39" w:name="_@_1C6C423A3F0D4795846BD1BA07296679Z"/>
      <w:r>
        <w:rPr>
          <w:color w:val="2B579A"/>
          <w:shd w:val="clear" w:color="auto" w:fill="E6E6E6"/>
        </w:rPr>
        <w:fldChar w:fldCharType="separate"/>
      </w:r>
      <w:bookmarkEnd w:id="39"/>
      <w:r w:rsidRPr="00F18508">
        <w:rPr>
          <w:rStyle w:val="Mention"/>
          <w:noProof/>
        </w:rPr>
        <w:t>@Clinton Tepper</w:t>
      </w:r>
      <w:r>
        <w:rPr>
          <w:color w:val="2B579A"/>
          <w:shd w:val="clear" w:color="auto" w:fill="E6E6E6"/>
        </w:rPr>
        <w:fldChar w:fldCharType="end"/>
      </w:r>
      <w:r>
        <w:t xml:space="preserve">  </w:t>
      </w:r>
      <w:r>
        <w:rPr>
          <w:color w:val="2B579A"/>
          <w:shd w:val="clear" w:color="auto" w:fill="E6E6E6"/>
        </w:rPr>
        <w:fldChar w:fldCharType="begin"/>
      </w:r>
      <w:r>
        <w:instrText xml:space="preserve"> HYPERLINK "mailto:elena.alberti@icapitalnetwork.com"</w:instrText>
      </w:r>
      <w:r>
        <w:rPr>
          <w:color w:val="2B579A"/>
          <w:shd w:val="clear" w:color="auto" w:fill="E6E6E6"/>
        </w:rPr>
      </w:r>
      <w:bookmarkStart w:id="40" w:name="_@_F3CFC852552B42E7AA1842817FFB174DZ"/>
      <w:r>
        <w:rPr>
          <w:color w:val="2B579A"/>
          <w:shd w:val="clear" w:color="auto" w:fill="E6E6E6"/>
        </w:rPr>
        <w:fldChar w:fldCharType="separate"/>
      </w:r>
      <w:bookmarkEnd w:id="40"/>
      <w:r w:rsidRPr="00F18508">
        <w:rPr>
          <w:rStyle w:val="Mention"/>
          <w:noProof/>
        </w:rPr>
        <w:t>@Elena Alberti</w:t>
      </w:r>
      <w:r>
        <w:rPr>
          <w:color w:val="2B579A"/>
          <w:shd w:val="clear" w:color="auto" w:fill="E6E6E6"/>
        </w:rPr>
        <w:fldChar w:fldCharType="end"/>
      </w:r>
      <w:r>
        <w:t xml:space="preserve">  do we need some more content to explain factor exposures and factor based returns? I think it can be a bit abstract for someone who is not familiar with factor model to understand this. Maybe we even have a section (can be appendix) on CAMP and Factor Model evolution etc.</w:t>
      </w:r>
      <w:r>
        <w:rPr>
          <w:rStyle w:val="CommentReference"/>
        </w:rPr>
        <w:annotationRef/>
      </w:r>
    </w:p>
  </w:comment>
  <w:comment w:id="36" w:author="Clinton Tepper" w:date="2023-04-28T19:02:00Z" w:initials="CT">
    <w:p w14:paraId="3C99265F" w14:textId="238CE622" w:rsidR="00F18508" w:rsidRDefault="00F18508">
      <w:pPr>
        <w:pStyle w:val="CommentText"/>
      </w:pPr>
      <w:r>
        <w:t>it would be a portfolio proxy for factors, or factor proxying portfolio. I think factor-based proxy portfolio makes it seem like the portfolio is made of factors, which isn't the intent.</w:t>
      </w:r>
      <w:r>
        <w:rPr>
          <w:rStyle w:val="CommentReference"/>
        </w:rPr>
        <w:annotationRef/>
      </w:r>
    </w:p>
  </w:comment>
  <w:comment w:id="37" w:author="Clinton Tepper" w:date="2023-04-28T19:33:00Z" w:initials="CT">
    <w:p w14:paraId="3AC21572" w14:textId="2EE32781" w:rsidR="00B41772" w:rsidRDefault="00B41772">
      <w:r>
        <w:rPr>
          <w:rStyle w:val="CommentReference"/>
        </w:rPr>
        <w:annotationRef/>
      </w:r>
      <w:r>
        <w:rPr>
          <w:sz w:val="20"/>
          <w:szCs w:val="20"/>
        </w:rPr>
        <w:t xml:space="preserve">Ty had that doc on factor models which could supply the appendix material- is there a copy of the final draft somewhere? I have a red lined version which I doubt is final. Called Portfolio Intelligence Introduction </w:t>
      </w:r>
      <w:r>
        <w:fldChar w:fldCharType="begin"/>
      </w:r>
      <w:r>
        <w:instrText xml:space="preserve"> HYPERLINK "mailto:gchang@icapitalnetwork.com" </w:instrText>
      </w:r>
      <w:bookmarkStart w:id="41" w:name="_@_1E764B98953FEC46A16E86F7AC4CDD3BZ"/>
      <w:r>
        <w:fldChar w:fldCharType="separate"/>
      </w:r>
      <w:bookmarkEnd w:id="41"/>
      <w:r w:rsidRPr="00B41772">
        <w:rPr>
          <w:rStyle w:val="Mention"/>
          <w:noProof/>
        </w:rPr>
        <w:t>@Ginger Chang</w:t>
      </w:r>
      <w:r>
        <w:fldChar w:fldCharType="end"/>
      </w:r>
    </w:p>
  </w:comment>
  <w:comment w:id="38" w:author="Elena Alberti" w:date="2023-05-02T16:12:00Z" w:initials="EA">
    <w:p w14:paraId="7B6E1966" w14:textId="42915405" w:rsidR="7F2E1FB9" w:rsidRDefault="7F2E1FB9">
      <w:pPr>
        <w:pStyle w:val="CommentText"/>
      </w:pPr>
      <w:r>
        <w:t>I can look into adding the factor modeling information to the appendix. I am going to leave that out for M* but can circle back on that after</w:t>
      </w:r>
      <w:r>
        <w:rPr>
          <w:rStyle w:val="CommentReference"/>
        </w:rPr>
        <w:annotationRef/>
      </w:r>
    </w:p>
  </w:comment>
  <w:comment w:id="44" w:author="Elena Alberti" w:date="2023-03-28T17:30:00Z" w:initials="EA">
    <w:p w14:paraId="0B3825C4" w14:textId="7826DCB5" w:rsidR="1B8201EB" w:rsidRDefault="1B8201EB">
      <w:r>
        <w:t>Is this accurate</w:t>
      </w:r>
      <w:r>
        <w:annotationRef/>
      </w:r>
      <w:r>
        <w:annotationRef/>
      </w:r>
    </w:p>
  </w:comment>
  <w:comment w:id="48" w:author="Clinton Tepper" w:date="2023-04-23T13:00:00Z" w:initials="CT">
    <w:p w14:paraId="3B62E869" w14:textId="77777777" w:rsidR="00E46BC6" w:rsidRDefault="00E46BC6" w:rsidP="00C43392">
      <w:r>
        <w:rPr>
          <w:rStyle w:val="CommentReference"/>
        </w:rPr>
        <w:annotationRef/>
      </w:r>
      <w:r>
        <w:rPr>
          <w:sz w:val="20"/>
          <w:szCs w:val="20"/>
        </w:rPr>
        <w:t>Perhaps this is enough</w:t>
      </w:r>
      <w:r>
        <w:rPr>
          <w:rStyle w:val="CommentReference"/>
        </w:rPr>
        <w:annotationRef/>
      </w:r>
    </w:p>
  </w:comment>
  <w:comment w:id="52" w:author="Ginger Chang" w:date="2023-04-28T18:05:00Z" w:initials="GC">
    <w:p w14:paraId="521D134F" w14:textId="758CC632" w:rsidR="00F18508" w:rsidRDefault="00F18508">
      <w:pPr>
        <w:pStyle w:val="CommentText"/>
      </w:pPr>
      <w:r>
        <w:t>add example here to make it clear</w:t>
      </w:r>
      <w:r>
        <w:rPr>
          <w:rStyle w:val="CommentReference"/>
        </w:rPr>
        <w:annotationRef/>
      </w:r>
    </w:p>
  </w:comment>
  <w:comment w:id="53" w:author="Clinton Tepper" w:date="2023-04-28T19:27:00Z" w:initials="CT">
    <w:p w14:paraId="48E72026" w14:textId="77777777" w:rsidR="009473BE" w:rsidRDefault="009473BE">
      <w:r>
        <w:rPr>
          <w:rStyle w:val="CommentReference"/>
        </w:rPr>
        <w:annotationRef/>
      </w:r>
      <w:r>
        <w:rPr>
          <w:sz w:val="20"/>
          <w:szCs w:val="20"/>
        </w:rP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4E7415" w15:done="1"/>
  <w15:commentEx w15:paraId="2605914C" w15:paraIdParent="704E7415" w15:done="1"/>
  <w15:commentEx w15:paraId="66C18201" w15:paraIdParent="704E7415" w15:done="1"/>
  <w15:commentEx w15:paraId="37205456" w15:paraIdParent="704E7415" w15:done="1"/>
  <w15:commentEx w15:paraId="4471D811" w15:done="1"/>
  <w15:commentEx w15:paraId="6C6A42DF" w15:paraIdParent="4471D811" w15:done="1"/>
  <w15:commentEx w15:paraId="66151E1E" w15:done="0"/>
  <w15:commentEx w15:paraId="54A71E83" w15:done="1"/>
  <w15:commentEx w15:paraId="3CD89AD2" w15:paraIdParent="54A71E83" w15:done="1"/>
  <w15:commentEx w15:paraId="19594901" w15:done="1"/>
  <w15:commentEx w15:paraId="5DDE5E65" w15:paraIdParent="19594901" w15:done="1"/>
  <w15:commentEx w15:paraId="75D663C2" w15:done="0"/>
  <w15:commentEx w15:paraId="4D2DA84B" w15:paraIdParent="75D663C2" w15:done="0"/>
  <w15:commentEx w15:paraId="2AE46907" w15:paraIdParent="75D663C2" w15:done="0"/>
  <w15:commentEx w15:paraId="3B81B6DD" w15:paraIdParent="75D663C2" w15:done="0"/>
  <w15:commentEx w15:paraId="185B836D" w15:paraIdParent="75D663C2" w15:done="0"/>
  <w15:commentEx w15:paraId="3C99265F" w15:paraIdParent="75D663C2" w15:done="0"/>
  <w15:commentEx w15:paraId="3AC21572" w15:paraIdParent="75D663C2" w15:done="0"/>
  <w15:commentEx w15:paraId="7B6E1966" w15:paraIdParent="75D663C2" w15:done="0"/>
  <w15:commentEx w15:paraId="0B3825C4" w15:done="1"/>
  <w15:commentEx w15:paraId="3B62E869" w15:done="1"/>
  <w15:commentEx w15:paraId="521D134F" w15:done="1"/>
  <w15:commentEx w15:paraId="48E72026" w15:paraIdParent="521D134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E32D4CC" w16cex:dateUtc="2023-04-26T12:28:00Z"/>
  <w16cex:commentExtensible w16cex:durableId="020265D3" w16cex:dateUtc="2023-05-01T20:15:00Z"/>
  <w16cex:commentExtensible w16cex:durableId="6C00212F" w16cex:dateUtc="2023-05-02T11:55:00Z"/>
  <w16cex:commentExtensible w16cex:durableId="27FB273F" w16cex:dateUtc="2023-05-02T13:07:00Z"/>
  <w16cex:commentExtensible w16cex:durableId="07D6EBC9" w16cex:dateUtc="2023-04-26T12:26:00Z"/>
  <w16cex:commentExtensible w16cex:durableId="45FE810C" w16cex:dateUtc="2023-05-02T19:27:00Z"/>
  <w16cex:commentExtensible w16cex:durableId="6549DF01" w16cex:dateUtc="2023-05-02T20:33:00Z"/>
  <w16cex:commentExtensible w16cex:durableId="613B6AD3" w16cex:dateUtc="2023-04-28T21:33:00Z"/>
  <w16cex:commentExtensible w16cex:durableId="27F6A9F0" w16cex:dateUtc="2023-04-29T00:24:00Z"/>
  <w16cex:commentExtensible w16cex:durableId="117C0B63" w16cex:dateUtc="2023-04-28T21:40:00Z"/>
  <w16cex:commentExtensible w16cex:durableId="4A34A985" w16cex:dateUtc="2023-04-28T22:46:00Z"/>
  <w16cex:commentExtensible w16cex:durableId="43BD632F" w16cex:dateUtc="2023-04-05T13:28:00Z"/>
  <w16cex:commentExtensible w16cex:durableId="27EFA28B" w16cex:dateUtc="2023-04-23T16:26:00Z">
    <w16cex:extLst>
      <w16:ext w16:uri="{CE6994B0-6A32-4C9F-8C6B-6E91EDA988CE}">
        <cr:reactions xmlns:cr="http://schemas.microsoft.com/office/comments/2020/reactions">
          <cr:reaction reactionType="1">
            <cr:reactionInfo dateUtc="2023-04-25T17:51:41Z">
              <cr:user userId="S::elena.alberti@icapitalnetwork.com::65329a6b-af13-416d-a1ad-de4945fdae49" userProvider="AD" userName="Elena Alberti"/>
            </cr:reactionInfo>
          </cr:reaction>
        </cr:reactions>
      </w16:ext>
    </w16cex:extLst>
  </w16cex:commentExtensible>
  <w16cex:commentExtensible w16cex:durableId="6C245CF9" w16cex:dateUtc="2023-04-28T21:58:00Z"/>
  <w16cex:commentExtensible w16cex:durableId="7B24474C" w16cex:dateUtc="2023-04-28T22:02:00Z"/>
  <w16cex:commentExtensible w16cex:durableId="6420E44C" w16cex:dateUtc="2023-04-28T22:07:00Z"/>
  <w16cex:commentExtensible w16cex:durableId="0FF93919" w16cex:dateUtc="2023-04-28T23:02:00Z"/>
  <w16cex:commentExtensible w16cex:durableId="27F69E03" w16cex:dateUtc="2023-04-28T23:33:00Z"/>
  <w16cex:commentExtensible w16cex:durableId="3B7ADF58" w16cex:dateUtc="2023-05-02T20:12:00Z"/>
  <w16cex:commentExtensible w16cex:durableId="45D7C7CC" w16cex:dateUtc="2023-03-28T21:30:00Z"/>
  <w16cex:commentExtensible w16cex:durableId="27EFAA71" w16cex:dateUtc="2023-04-23T17:00:00Z">
    <w16cex:extLst>
      <w16:ext w16:uri="{CE6994B0-6A32-4C9F-8C6B-6E91EDA988CE}">
        <cr:reactions xmlns:cr="http://schemas.microsoft.com/office/comments/2020/reactions">
          <cr:reaction reactionType="1">
            <cr:reactionInfo dateUtc="2023-04-25T17:56:20Z">
              <cr:user userId="S::elena.alberti@icapitalnetwork.com::65329a6b-af13-416d-a1ad-de4945fdae49" userProvider="AD" userName="Elena Alberti"/>
            </cr:reactionInfo>
          </cr:reaction>
        </cr:reactions>
      </w16:ext>
    </w16cex:extLst>
  </w16cex:commentExtensible>
  <w16cex:commentExtensible w16cex:durableId="3EDA4F1A" w16cex:dateUtc="2023-04-28T22:05:00Z"/>
  <w16cex:commentExtensible w16cex:durableId="27F69CA6" w16cex:dateUtc="2023-04-28T2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4E7415" w16cid:durableId="5E32D4CC"/>
  <w16cid:commentId w16cid:paraId="2605914C" w16cid:durableId="020265D3"/>
  <w16cid:commentId w16cid:paraId="66C18201" w16cid:durableId="6C00212F"/>
  <w16cid:commentId w16cid:paraId="37205456" w16cid:durableId="27FB273F"/>
  <w16cid:commentId w16cid:paraId="4471D811" w16cid:durableId="07D6EBC9"/>
  <w16cid:commentId w16cid:paraId="6C6A42DF" w16cid:durableId="45FE810C"/>
  <w16cid:commentId w16cid:paraId="66151E1E" w16cid:durableId="6549DF01"/>
  <w16cid:commentId w16cid:paraId="54A71E83" w16cid:durableId="613B6AD3"/>
  <w16cid:commentId w16cid:paraId="3CD89AD2" w16cid:durableId="27F6A9F0"/>
  <w16cid:commentId w16cid:paraId="19594901" w16cid:durableId="117C0B63"/>
  <w16cid:commentId w16cid:paraId="5DDE5E65" w16cid:durableId="4A34A985"/>
  <w16cid:commentId w16cid:paraId="75D663C2" w16cid:durableId="43BD632F"/>
  <w16cid:commentId w16cid:paraId="4D2DA84B" w16cid:durableId="27EFA28B"/>
  <w16cid:commentId w16cid:paraId="2AE46907" w16cid:durableId="6C245CF9"/>
  <w16cid:commentId w16cid:paraId="3B81B6DD" w16cid:durableId="7B24474C"/>
  <w16cid:commentId w16cid:paraId="185B836D" w16cid:durableId="6420E44C"/>
  <w16cid:commentId w16cid:paraId="3C99265F" w16cid:durableId="0FF93919"/>
  <w16cid:commentId w16cid:paraId="3AC21572" w16cid:durableId="27F69E03"/>
  <w16cid:commentId w16cid:paraId="7B6E1966" w16cid:durableId="3B7ADF58"/>
  <w16cid:commentId w16cid:paraId="0B3825C4" w16cid:durableId="45D7C7CC"/>
  <w16cid:commentId w16cid:paraId="3B62E869" w16cid:durableId="27EFAA71"/>
  <w16cid:commentId w16cid:paraId="521D134F" w16cid:durableId="3EDA4F1A"/>
  <w16cid:commentId w16cid:paraId="48E72026" w16cid:durableId="27F69C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ZaLe11FJgSdQcZ" int2:id="AFElBkg5">
      <int2:state int2:value="Rejected" int2:type="AugLoop_Text_Critique"/>
    </int2:textHash>
    <int2:bookmark int2:bookmarkName="_Int_o6Kf742k" int2:invalidationBookmarkName="" int2:hashCode="cVyQwoD7oPF+a6" int2:id="4PCVx37F">
      <int2:state int2:value="Rejected" int2:type="AugLoop_Text_Critique"/>
    </int2:bookmark>
    <int2:bookmark int2:bookmarkName="_Int_FK90tPoE" int2:invalidationBookmarkName="" int2:hashCode="T3s8+k+++2p9EI" int2:id="78aGn5FN">
      <int2:state int2:value="Rejected" int2:type="AugLoop_Text_Critique"/>
    </int2:bookmark>
    <int2:bookmark int2:bookmarkName="_Int_P9CpJa31" int2:invalidationBookmarkName="" int2:hashCode="MNpffYvO7IaNNL" int2:id="u2fzoxwm">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2752"/>
    <w:multiLevelType w:val="hybridMultilevel"/>
    <w:tmpl w:val="3FBC5A5A"/>
    <w:lvl w:ilvl="0" w:tplc="84FC1F14">
      <w:start w:val="1"/>
      <w:numFmt w:val="bullet"/>
      <w:lvlText w:val="·"/>
      <w:lvlJc w:val="left"/>
      <w:pPr>
        <w:ind w:left="720" w:hanging="360"/>
      </w:pPr>
      <w:rPr>
        <w:rFonts w:ascii="Symbol" w:hAnsi="Symbol" w:hint="default"/>
      </w:rPr>
    </w:lvl>
    <w:lvl w:ilvl="1" w:tplc="9710D10C">
      <w:start w:val="1"/>
      <w:numFmt w:val="bullet"/>
      <w:lvlText w:val="o"/>
      <w:lvlJc w:val="left"/>
      <w:pPr>
        <w:ind w:left="1440" w:hanging="360"/>
      </w:pPr>
      <w:rPr>
        <w:rFonts w:ascii="Courier New" w:hAnsi="Courier New" w:hint="default"/>
      </w:rPr>
    </w:lvl>
    <w:lvl w:ilvl="2" w:tplc="347A928C">
      <w:start w:val="1"/>
      <w:numFmt w:val="bullet"/>
      <w:lvlText w:val=""/>
      <w:lvlJc w:val="left"/>
      <w:pPr>
        <w:ind w:left="2160" w:hanging="360"/>
      </w:pPr>
      <w:rPr>
        <w:rFonts w:ascii="Wingdings" w:hAnsi="Wingdings" w:hint="default"/>
      </w:rPr>
    </w:lvl>
    <w:lvl w:ilvl="3" w:tplc="680AAB32">
      <w:start w:val="1"/>
      <w:numFmt w:val="bullet"/>
      <w:lvlText w:val=""/>
      <w:lvlJc w:val="left"/>
      <w:pPr>
        <w:ind w:left="2880" w:hanging="360"/>
      </w:pPr>
      <w:rPr>
        <w:rFonts w:ascii="Symbol" w:hAnsi="Symbol" w:hint="default"/>
      </w:rPr>
    </w:lvl>
    <w:lvl w:ilvl="4" w:tplc="1442814A">
      <w:start w:val="1"/>
      <w:numFmt w:val="bullet"/>
      <w:lvlText w:val="o"/>
      <w:lvlJc w:val="left"/>
      <w:pPr>
        <w:ind w:left="3600" w:hanging="360"/>
      </w:pPr>
      <w:rPr>
        <w:rFonts w:ascii="Courier New" w:hAnsi="Courier New" w:hint="default"/>
      </w:rPr>
    </w:lvl>
    <w:lvl w:ilvl="5" w:tplc="8B140086">
      <w:start w:val="1"/>
      <w:numFmt w:val="bullet"/>
      <w:lvlText w:val=""/>
      <w:lvlJc w:val="left"/>
      <w:pPr>
        <w:ind w:left="4320" w:hanging="360"/>
      </w:pPr>
      <w:rPr>
        <w:rFonts w:ascii="Wingdings" w:hAnsi="Wingdings" w:hint="default"/>
      </w:rPr>
    </w:lvl>
    <w:lvl w:ilvl="6" w:tplc="95F2FE54">
      <w:start w:val="1"/>
      <w:numFmt w:val="bullet"/>
      <w:lvlText w:val=""/>
      <w:lvlJc w:val="left"/>
      <w:pPr>
        <w:ind w:left="5040" w:hanging="360"/>
      </w:pPr>
      <w:rPr>
        <w:rFonts w:ascii="Symbol" w:hAnsi="Symbol" w:hint="default"/>
      </w:rPr>
    </w:lvl>
    <w:lvl w:ilvl="7" w:tplc="654C9DB0">
      <w:start w:val="1"/>
      <w:numFmt w:val="bullet"/>
      <w:lvlText w:val="o"/>
      <w:lvlJc w:val="left"/>
      <w:pPr>
        <w:ind w:left="5760" w:hanging="360"/>
      </w:pPr>
      <w:rPr>
        <w:rFonts w:ascii="Courier New" w:hAnsi="Courier New" w:hint="default"/>
      </w:rPr>
    </w:lvl>
    <w:lvl w:ilvl="8" w:tplc="DB7E0372">
      <w:start w:val="1"/>
      <w:numFmt w:val="bullet"/>
      <w:lvlText w:val=""/>
      <w:lvlJc w:val="left"/>
      <w:pPr>
        <w:ind w:left="6480" w:hanging="360"/>
      </w:pPr>
      <w:rPr>
        <w:rFonts w:ascii="Wingdings" w:hAnsi="Wingdings" w:hint="default"/>
      </w:rPr>
    </w:lvl>
  </w:abstractNum>
  <w:abstractNum w:abstractNumId="1" w15:restartNumberingAfterBreak="0">
    <w:nsid w:val="1145FBA1"/>
    <w:multiLevelType w:val="hybridMultilevel"/>
    <w:tmpl w:val="B2BC6E2E"/>
    <w:lvl w:ilvl="0" w:tplc="548E2A78">
      <w:start w:val="1"/>
      <w:numFmt w:val="bullet"/>
      <w:lvlText w:val=""/>
      <w:lvlJc w:val="left"/>
      <w:pPr>
        <w:ind w:left="720" w:hanging="360"/>
      </w:pPr>
      <w:rPr>
        <w:rFonts w:ascii="Symbol" w:hAnsi="Symbol" w:hint="default"/>
      </w:rPr>
    </w:lvl>
    <w:lvl w:ilvl="1" w:tplc="8430BEFA">
      <w:start w:val="1"/>
      <w:numFmt w:val="bullet"/>
      <w:lvlText w:val="o"/>
      <w:lvlJc w:val="left"/>
      <w:pPr>
        <w:ind w:left="1440" w:hanging="360"/>
      </w:pPr>
      <w:rPr>
        <w:rFonts w:ascii="Courier New" w:hAnsi="Courier New" w:hint="default"/>
      </w:rPr>
    </w:lvl>
    <w:lvl w:ilvl="2" w:tplc="0D0CEACA">
      <w:start w:val="1"/>
      <w:numFmt w:val="bullet"/>
      <w:lvlText w:val=""/>
      <w:lvlJc w:val="left"/>
      <w:pPr>
        <w:ind w:left="2160" w:hanging="360"/>
      </w:pPr>
      <w:rPr>
        <w:rFonts w:ascii="Wingdings" w:hAnsi="Wingdings" w:hint="default"/>
      </w:rPr>
    </w:lvl>
    <w:lvl w:ilvl="3" w:tplc="F78C3B8A">
      <w:start w:val="1"/>
      <w:numFmt w:val="bullet"/>
      <w:lvlText w:val=""/>
      <w:lvlJc w:val="left"/>
      <w:pPr>
        <w:ind w:left="2880" w:hanging="360"/>
      </w:pPr>
      <w:rPr>
        <w:rFonts w:ascii="Symbol" w:hAnsi="Symbol" w:hint="default"/>
      </w:rPr>
    </w:lvl>
    <w:lvl w:ilvl="4" w:tplc="8C868D46">
      <w:start w:val="1"/>
      <w:numFmt w:val="bullet"/>
      <w:lvlText w:val="o"/>
      <w:lvlJc w:val="left"/>
      <w:pPr>
        <w:ind w:left="3600" w:hanging="360"/>
      </w:pPr>
      <w:rPr>
        <w:rFonts w:ascii="Courier New" w:hAnsi="Courier New" w:hint="default"/>
      </w:rPr>
    </w:lvl>
    <w:lvl w:ilvl="5" w:tplc="3FA86F32">
      <w:start w:val="1"/>
      <w:numFmt w:val="bullet"/>
      <w:lvlText w:val=""/>
      <w:lvlJc w:val="left"/>
      <w:pPr>
        <w:ind w:left="4320" w:hanging="360"/>
      </w:pPr>
      <w:rPr>
        <w:rFonts w:ascii="Wingdings" w:hAnsi="Wingdings" w:hint="default"/>
      </w:rPr>
    </w:lvl>
    <w:lvl w:ilvl="6" w:tplc="6EBE0B0E">
      <w:start w:val="1"/>
      <w:numFmt w:val="bullet"/>
      <w:lvlText w:val=""/>
      <w:lvlJc w:val="left"/>
      <w:pPr>
        <w:ind w:left="5040" w:hanging="360"/>
      </w:pPr>
      <w:rPr>
        <w:rFonts w:ascii="Symbol" w:hAnsi="Symbol" w:hint="default"/>
      </w:rPr>
    </w:lvl>
    <w:lvl w:ilvl="7" w:tplc="75747C7A">
      <w:start w:val="1"/>
      <w:numFmt w:val="bullet"/>
      <w:lvlText w:val="o"/>
      <w:lvlJc w:val="left"/>
      <w:pPr>
        <w:ind w:left="5760" w:hanging="360"/>
      </w:pPr>
      <w:rPr>
        <w:rFonts w:ascii="Courier New" w:hAnsi="Courier New" w:hint="default"/>
      </w:rPr>
    </w:lvl>
    <w:lvl w:ilvl="8" w:tplc="EC76FC3E">
      <w:start w:val="1"/>
      <w:numFmt w:val="bullet"/>
      <w:lvlText w:val=""/>
      <w:lvlJc w:val="left"/>
      <w:pPr>
        <w:ind w:left="6480" w:hanging="360"/>
      </w:pPr>
      <w:rPr>
        <w:rFonts w:ascii="Wingdings" w:hAnsi="Wingdings" w:hint="default"/>
      </w:rPr>
    </w:lvl>
  </w:abstractNum>
  <w:abstractNum w:abstractNumId="2" w15:restartNumberingAfterBreak="0">
    <w:nsid w:val="13DFCFB4"/>
    <w:multiLevelType w:val="hybridMultilevel"/>
    <w:tmpl w:val="72545A10"/>
    <w:lvl w:ilvl="0" w:tplc="B43E1BE0">
      <w:start w:val="1"/>
      <w:numFmt w:val="bullet"/>
      <w:lvlText w:val="·"/>
      <w:lvlJc w:val="left"/>
      <w:pPr>
        <w:ind w:left="720" w:hanging="360"/>
      </w:pPr>
      <w:rPr>
        <w:rFonts w:ascii="Symbol" w:hAnsi="Symbol" w:hint="default"/>
      </w:rPr>
    </w:lvl>
    <w:lvl w:ilvl="1" w:tplc="A29E11F4">
      <w:start w:val="1"/>
      <w:numFmt w:val="bullet"/>
      <w:lvlText w:val="o"/>
      <w:lvlJc w:val="left"/>
      <w:pPr>
        <w:ind w:left="1440" w:hanging="360"/>
      </w:pPr>
      <w:rPr>
        <w:rFonts w:ascii="Courier New" w:hAnsi="Courier New" w:hint="default"/>
      </w:rPr>
    </w:lvl>
    <w:lvl w:ilvl="2" w:tplc="FE94FEFE">
      <w:start w:val="1"/>
      <w:numFmt w:val="bullet"/>
      <w:lvlText w:val=""/>
      <w:lvlJc w:val="left"/>
      <w:pPr>
        <w:ind w:left="2160" w:hanging="360"/>
      </w:pPr>
      <w:rPr>
        <w:rFonts w:ascii="Wingdings" w:hAnsi="Wingdings" w:hint="default"/>
      </w:rPr>
    </w:lvl>
    <w:lvl w:ilvl="3" w:tplc="E2162194">
      <w:start w:val="1"/>
      <w:numFmt w:val="bullet"/>
      <w:lvlText w:val=""/>
      <w:lvlJc w:val="left"/>
      <w:pPr>
        <w:ind w:left="2880" w:hanging="360"/>
      </w:pPr>
      <w:rPr>
        <w:rFonts w:ascii="Symbol" w:hAnsi="Symbol" w:hint="default"/>
      </w:rPr>
    </w:lvl>
    <w:lvl w:ilvl="4" w:tplc="97C4E512">
      <w:start w:val="1"/>
      <w:numFmt w:val="bullet"/>
      <w:lvlText w:val="o"/>
      <w:lvlJc w:val="left"/>
      <w:pPr>
        <w:ind w:left="3600" w:hanging="360"/>
      </w:pPr>
      <w:rPr>
        <w:rFonts w:ascii="Courier New" w:hAnsi="Courier New" w:hint="default"/>
      </w:rPr>
    </w:lvl>
    <w:lvl w:ilvl="5" w:tplc="865865E2">
      <w:start w:val="1"/>
      <w:numFmt w:val="bullet"/>
      <w:lvlText w:val=""/>
      <w:lvlJc w:val="left"/>
      <w:pPr>
        <w:ind w:left="4320" w:hanging="360"/>
      </w:pPr>
      <w:rPr>
        <w:rFonts w:ascii="Wingdings" w:hAnsi="Wingdings" w:hint="default"/>
      </w:rPr>
    </w:lvl>
    <w:lvl w:ilvl="6" w:tplc="13C00722">
      <w:start w:val="1"/>
      <w:numFmt w:val="bullet"/>
      <w:lvlText w:val=""/>
      <w:lvlJc w:val="left"/>
      <w:pPr>
        <w:ind w:left="5040" w:hanging="360"/>
      </w:pPr>
      <w:rPr>
        <w:rFonts w:ascii="Symbol" w:hAnsi="Symbol" w:hint="default"/>
      </w:rPr>
    </w:lvl>
    <w:lvl w:ilvl="7" w:tplc="00F28986">
      <w:start w:val="1"/>
      <w:numFmt w:val="bullet"/>
      <w:lvlText w:val="o"/>
      <w:lvlJc w:val="left"/>
      <w:pPr>
        <w:ind w:left="5760" w:hanging="360"/>
      </w:pPr>
      <w:rPr>
        <w:rFonts w:ascii="Courier New" w:hAnsi="Courier New" w:hint="default"/>
      </w:rPr>
    </w:lvl>
    <w:lvl w:ilvl="8" w:tplc="5B2ABBCE">
      <w:start w:val="1"/>
      <w:numFmt w:val="bullet"/>
      <w:lvlText w:val=""/>
      <w:lvlJc w:val="left"/>
      <w:pPr>
        <w:ind w:left="6480" w:hanging="360"/>
      </w:pPr>
      <w:rPr>
        <w:rFonts w:ascii="Wingdings" w:hAnsi="Wingdings" w:hint="default"/>
      </w:rPr>
    </w:lvl>
  </w:abstractNum>
  <w:abstractNum w:abstractNumId="3" w15:restartNumberingAfterBreak="0">
    <w:nsid w:val="2CAE9120"/>
    <w:multiLevelType w:val="hybridMultilevel"/>
    <w:tmpl w:val="BCE086CA"/>
    <w:lvl w:ilvl="0" w:tplc="882A5612">
      <w:start w:val="1"/>
      <w:numFmt w:val="bullet"/>
      <w:lvlText w:val="·"/>
      <w:lvlJc w:val="left"/>
      <w:pPr>
        <w:ind w:left="720" w:hanging="360"/>
      </w:pPr>
      <w:rPr>
        <w:rFonts w:ascii="Symbol" w:hAnsi="Symbol" w:hint="default"/>
      </w:rPr>
    </w:lvl>
    <w:lvl w:ilvl="1" w:tplc="5324FCA0">
      <w:start w:val="1"/>
      <w:numFmt w:val="bullet"/>
      <w:lvlText w:val="o"/>
      <w:lvlJc w:val="left"/>
      <w:pPr>
        <w:ind w:left="1440" w:hanging="360"/>
      </w:pPr>
      <w:rPr>
        <w:rFonts w:ascii="Courier New" w:hAnsi="Courier New" w:hint="default"/>
      </w:rPr>
    </w:lvl>
    <w:lvl w:ilvl="2" w:tplc="318078D8">
      <w:start w:val="1"/>
      <w:numFmt w:val="bullet"/>
      <w:lvlText w:val=""/>
      <w:lvlJc w:val="left"/>
      <w:pPr>
        <w:ind w:left="2160" w:hanging="360"/>
      </w:pPr>
      <w:rPr>
        <w:rFonts w:ascii="Wingdings" w:hAnsi="Wingdings" w:hint="default"/>
      </w:rPr>
    </w:lvl>
    <w:lvl w:ilvl="3" w:tplc="93BCFE64">
      <w:start w:val="1"/>
      <w:numFmt w:val="bullet"/>
      <w:lvlText w:val=""/>
      <w:lvlJc w:val="left"/>
      <w:pPr>
        <w:ind w:left="2880" w:hanging="360"/>
      </w:pPr>
      <w:rPr>
        <w:rFonts w:ascii="Symbol" w:hAnsi="Symbol" w:hint="default"/>
      </w:rPr>
    </w:lvl>
    <w:lvl w:ilvl="4" w:tplc="C742AB24">
      <w:start w:val="1"/>
      <w:numFmt w:val="bullet"/>
      <w:lvlText w:val="o"/>
      <w:lvlJc w:val="left"/>
      <w:pPr>
        <w:ind w:left="3600" w:hanging="360"/>
      </w:pPr>
      <w:rPr>
        <w:rFonts w:ascii="Courier New" w:hAnsi="Courier New" w:hint="default"/>
      </w:rPr>
    </w:lvl>
    <w:lvl w:ilvl="5" w:tplc="FCE20A8E">
      <w:start w:val="1"/>
      <w:numFmt w:val="bullet"/>
      <w:lvlText w:val=""/>
      <w:lvlJc w:val="left"/>
      <w:pPr>
        <w:ind w:left="4320" w:hanging="360"/>
      </w:pPr>
      <w:rPr>
        <w:rFonts w:ascii="Wingdings" w:hAnsi="Wingdings" w:hint="default"/>
      </w:rPr>
    </w:lvl>
    <w:lvl w:ilvl="6" w:tplc="368045C8">
      <w:start w:val="1"/>
      <w:numFmt w:val="bullet"/>
      <w:lvlText w:val=""/>
      <w:lvlJc w:val="left"/>
      <w:pPr>
        <w:ind w:left="5040" w:hanging="360"/>
      </w:pPr>
      <w:rPr>
        <w:rFonts w:ascii="Symbol" w:hAnsi="Symbol" w:hint="default"/>
      </w:rPr>
    </w:lvl>
    <w:lvl w:ilvl="7" w:tplc="61EAC80E">
      <w:start w:val="1"/>
      <w:numFmt w:val="bullet"/>
      <w:lvlText w:val="o"/>
      <w:lvlJc w:val="left"/>
      <w:pPr>
        <w:ind w:left="5760" w:hanging="360"/>
      </w:pPr>
      <w:rPr>
        <w:rFonts w:ascii="Courier New" w:hAnsi="Courier New" w:hint="default"/>
      </w:rPr>
    </w:lvl>
    <w:lvl w:ilvl="8" w:tplc="466CF7B4">
      <w:start w:val="1"/>
      <w:numFmt w:val="bullet"/>
      <w:lvlText w:val=""/>
      <w:lvlJc w:val="left"/>
      <w:pPr>
        <w:ind w:left="6480" w:hanging="360"/>
      </w:pPr>
      <w:rPr>
        <w:rFonts w:ascii="Wingdings" w:hAnsi="Wingdings" w:hint="default"/>
      </w:rPr>
    </w:lvl>
  </w:abstractNum>
  <w:abstractNum w:abstractNumId="4" w15:restartNumberingAfterBreak="0">
    <w:nsid w:val="2D6A989F"/>
    <w:multiLevelType w:val="hybridMultilevel"/>
    <w:tmpl w:val="2FE6DBE6"/>
    <w:lvl w:ilvl="0" w:tplc="96EEB7A8">
      <w:start w:val="1"/>
      <w:numFmt w:val="bullet"/>
      <w:lvlText w:val="·"/>
      <w:lvlJc w:val="left"/>
      <w:pPr>
        <w:ind w:left="720" w:hanging="360"/>
      </w:pPr>
      <w:rPr>
        <w:rFonts w:ascii="Symbol" w:hAnsi="Symbol" w:hint="default"/>
      </w:rPr>
    </w:lvl>
    <w:lvl w:ilvl="1" w:tplc="298C35DC">
      <w:start w:val="1"/>
      <w:numFmt w:val="bullet"/>
      <w:lvlText w:val="o"/>
      <w:lvlJc w:val="left"/>
      <w:pPr>
        <w:ind w:left="1440" w:hanging="360"/>
      </w:pPr>
      <w:rPr>
        <w:rFonts w:ascii="Courier New" w:hAnsi="Courier New" w:hint="default"/>
      </w:rPr>
    </w:lvl>
    <w:lvl w:ilvl="2" w:tplc="813C813A">
      <w:start w:val="1"/>
      <w:numFmt w:val="bullet"/>
      <w:lvlText w:val=""/>
      <w:lvlJc w:val="left"/>
      <w:pPr>
        <w:ind w:left="2160" w:hanging="360"/>
      </w:pPr>
      <w:rPr>
        <w:rFonts w:ascii="Wingdings" w:hAnsi="Wingdings" w:hint="default"/>
      </w:rPr>
    </w:lvl>
    <w:lvl w:ilvl="3" w:tplc="0A6E9AC4">
      <w:start w:val="1"/>
      <w:numFmt w:val="bullet"/>
      <w:lvlText w:val=""/>
      <w:lvlJc w:val="left"/>
      <w:pPr>
        <w:ind w:left="2880" w:hanging="360"/>
      </w:pPr>
      <w:rPr>
        <w:rFonts w:ascii="Symbol" w:hAnsi="Symbol" w:hint="default"/>
      </w:rPr>
    </w:lvl>
    <w:lvl w:ilvl="4" w:tplc="D5A83E50">
      <w:start w:val="1"/>
      <w:numFmt w:val="bullet"/>
      <w:lvlText w:val="o"/>
      <w:lvlJc w:val="left"/>
      <w:pPr>
        <w:ind w:left="3600" w:hanging="360"/>
      </w:pPr>
      <w:rPr>
        <w:rFonts w:ascii="Courier New" w:hAnsi="Courier New" w:hint="default"/>
      </w:rPr>
    </w:lvl>
    <w:lvl w:ilvl="5" w:tplc="DE285C4A">
      <w:start w:val="1"/>
      <w:numFmt w:val="bullet"/>
      <w:lvlText w:val=""/>
      <w:lvlJc w:val="left"/>
      <w:pPr>
        <w:ind w:left="4320" w:hanging="360"/>
      </w:pPr>
      <w:rPr>
        <w:rFonts w:ascii="Wingdings" w:hAnsi="Wingdings" w:hint="default"/>
      </w:rPr>
    </w:lvl>
    <w:lvl w:ilvl="6" w:tplc="21308CD8">
      <w:start w:val="1"/>
      <w:numFmt w:val="bullet"/>
      <w:lvlText w:val=""/>
      <w:lvlJc w:val="left"/>
      <w:pPr>
        <w:ind w:left="5040" w:hanging="360"/>
      </w:pPr>
      <w:rPr>
        <w:rFonts w:ascii="Symbol" w:hAnsi="Symbol" w:hint="default"/>
      </w:rPr>
    </w:lvl>
    <w:lvl w:ilvl="7" w:tplc="DA7A1F52">
      <w:start w:val="1"/>
      <w:numFmt w:val="bullet"/>
      <w:lvlText w:val="o"/>
      <w:lvlJc w:val="left"/>
      <w:pPr>
        <w:ind w:left="5760" w:hanging="360"/>
      </w:pPr>
      <w:rPr>
        <w:rFonts w:ascii="Courier New" w:hAnsi="Courier New" w:hint="default"/>
      </w:rPr>
    </w:lvl>
    <w:lvl w:ilvl="8" w:tplc="D8082E64">
      <w:start w:val="1"/>
      <w:numFmt w:val="bullet"/>
      <w:lvlText w:val=""/>
      <w:lvlJc w:val="left"/>
      <w:pPr>
        <w:ind w:left="6480" w:hanging="360"/>
      </w:pPr>
      <w:rPr>
        <w:rFonts w:ascii="Wingdings" w:hAnsi="Wingdings" w:hint="default"/>
      </w:rPr>
    </w:lvl>
  </w:abstractNum>
  <w:abstractNum w:abstractNumId="5" w15:restartNumberingAfterBreak="0">
    <w:nsid w:val="40D5C650"/>
    <w:multiLevelType w:val="hybridMultilevel"/>
    <w:tmpl w:val="A48ABC62"/>
    <w:lvl w:ilvl="0" w:tplc="972C1080">
      <w:start w:val="1"/>
      <w:numFmt w:val="bullet"/>
      <w:lvlText w:val="·"/>
      <w:lvlJc w:val="left"/>
      <w:pPr>
        <w:ind w:left="720" w:hanging="360"/>
      </w:pPr>
      <w:rPr>
        <w:rFonts w:ascii="Symbol" w:hAnsi="Symbol" w:hint="default"/>
      </w:rPr>
    </w:lvl>
    <w:lvl w:ilvl="1" w:tplc="85DCEB2C">
      <w:start w:val="1"/>
      <w:numFmt w:val="bullet"/>
      <w:lvlText w:val="o"/>
      <w:lvlJc w:val="left"/>
      <w:pPr>
        <w:ind w:left="1440" w:hanging="360"/>
      </w:pPr>
      <w:rPr>
        <w:rFonts w:ascii="Courier New" w:hAnsi="Courier New" w:hint="default"/>
      </w:rPr>
    </w:lvl>
    <w:lvl w:ilvl="2" w:tplc="BB367CF6">
      <w:start w:val="1"/>
      <w:numFmt w:val="bullet"/>
      <w:lvlText w:val=""/>
      <w:lvlJc w:val="left"/>
      <w:pPr>
        <w:ind w:left="2160" w:hanging="360"/>
      </w:pPr>
      <w:rPr>
        <w:rFonts w:ascii="Wingdings" w:hAnsi="Wingdings" w:hint="default"/>
      </w:rPr>
    </w:lvl>
    <w:lvl w:ilvl="3" w:tplc="87E28AF2">
      <w:start w:val="1"/>
      <w:numFmt w:val="bullet"/>
      <w:lvlText w:val=""/>
      <w:lvlJc w:val="left"/>
      <w:pPr>
        <w:ind w:left="2880" w:hanging="360"/>
      </w:pPr>
      <w:rPr>
        <w:rFonts w:ascii="Symbol" w:hAnsi="Symbol" w:hint="default"/>
      </w:rPr>
    </w:lvl>
    <w:lvl w:ilvl="4" w:tplc="E0084628">
      <w:start w:val="1"/>
      <w:numFmt w:val="bullet"/>
      <w:lvlText w:val="o"/>
      <w:lvlJc w:val="left"/>
      <w:pPr>
        <w:ind w:left="3600" w:hanging="360"/>
      </w:pPr>
      <w:rPr>
        <w:rFonts w:ascii="Courier New" w:hAnsi="Courier New" w:hint="default"/>
      </w:rPr>
    </w:lvl>
    <w:lvl w:ilvl="5" w:tplc="D50E10D6">
      <w:start w:val="1"/>
      <w:numFmt w:val="bullet"/>
      <w:lvlText w:val=""/>
      <w:lvlJc w:val="left"/>
      <w:pPr>
        <w:ind w:left="4320" w:hanging="360"/>
      </w:pPr>
      <w:rPr>
        <w:rFonts w:ascii="Wingdings" w:hAnsi="Wingdings" w:hint="default"/>
      </w:rPr>
    </w:lvl>
    <w:lvl w:ilvl="6" w:tplc="5A328956">
      <w:start w:val="1"/>
      <w:numFmt w:val="bullet"/>
      <w:lvlText w:val=""/>
      <w:lvlJc w:val="left"/>
      <w:pPr>
        <w:ind w:left="5040" w:hanging="360"/>
      </w:pPr>
      <w:rPr>
        <w:rFonts w:ascii="Symbol" w:hAnsi="Symbol" w:hint="default"/>
      </w:rPr>
    </w:lvl>
    <w:lvl w:ilvl="7" w:tplc="13B6A026">
      <w:start w:val="1"/>
      <w:numFmt w:val="bullet"/>
      <w:lvlText w:val="o"/>
      <w:lvlJc w:val="left"/>
      <w:pPr>
        <w:ind w:left="5760" w:hanging="360"/>
      </w:pPr>
      <w:rPr>
        <w:rFonts w:ascii="Courier New" w:hAnsi="Courier New" w:hint="default"/>
      </w:rPr>
    </w:lvl>
    <w:lvl w:ilvl="8" w:tplc="78888904">
      <w:start w:val="1"/>
      <w:numFmt w:val="bullet"/>
      <w:lvlText w:val=""/>
      <w:lvlJc w:val="left"/>
      <w:pPr>
        <w:ind w:left="6480" w:hanging="360"/>
      </w:pPr>
      <w:rPr>
        <w:rFonts w:ascii="Wingdings" w:hAnsi="Wingdings" w:hint="default"/>
      </w:rPr>
    </w:lvl>
  </w:abstractNum>
  <w:abstractNum w:abstractNumId="6" w15:restartNumberingAfterBreak="0">
    <w:nsid w:val="4B25100E"/>
    <w:multiLevelType w:val="hybridMultilevel"/>
    <w:tmpl w:val="2D6604B8"/>
    <w:lvl w:ilvl="0" w:tplc="560EB830">
      <w:start w:val="1"/>
      <w:numFmt w:val="bullet"/>
      <w:lvlText w:val="·"/>
      <w:lvlJc w:val="left"/>
      <w:pPr>
        <w:ind w:left="720" w:hanging="360"/>
      </w:pPr>
      <w:rPr>
        <w:rFonts w:ascii="Symbol" w:hAnsi="Symbol" w:hint="default"/>
      </w:rPr>
    </w:lvl>
    <w:lvl w:ilvl="1" w:tplc="8FD20C4A">
      <w:start w:val="1"/>
      <w:numFmt w:val="bullet"/>
      <w:lvlText w:val="o"/>
      <w:lvlJc w:val="left"/>
      <w:pPr>
        <w:ind w:left="1440" w:hanging="360"/>
      </w:pPr>
      <w:rPr>
        <w:rFonts w:ascii="Courier New" w:hAnsi="Courier New" w:hint="default"/>
      </w:rPr>
    </w:lvl>
    <w:lvl w:ilvl="2" w:tplc="F618932E">
      <w:start w:val="1"/>
      <w:numFmt w:val="bullet"/>
      <w:lvlText w:val=""/>
      <w:lvlJc w:val="left"/>
      <w:pPr>
        <w:ind w:left="2160" w:hanging="360"/>
      </w:pPr>
      <w:rPr>
        <w:rFonts w:ascii="Wingdings" w:hAnsi="Wingdings" w:hint="default"/>
      </w:rPr>
    </w:lvl>
    <w:lvl w:ilvl="3" w:tplc="B0B6E476">
      <w:start w:val="1"/>
      <w:numFmt w:val="bullet"/>
      <w:lvlText w:val=""/>
      <w:lvlJc w:val="left"/>
      <w:pPr>
        <w:ind w:left="2880" w:hanging="360"/>
      </w:pPr>
      <w:rPr>
        <w:rFonts w:ascii="Symbol" w:hAnsi="Symbol" w:hint="default"/>
      </w:rPr>
    </w:lvl>
    <w:lvl w:ilvl="4" w:tplc="197ACEB6">
      <w:start w:val="1"/>
      <w:numFmt w:val="bullet"/>
      <w:lvlText w:val="o"/>
      <w:lvlJc w:val="left"/>
      <w:pPr>
        <w:ind w:left="3600" w:hanging="360"/>
      </w:pPr>
      <w:rPr>
        <w:rFonts w:ascii="Courier New" w:hAnsi="Courier New" w:hint="default"/>
      </w:rPr>
    </w:lvl>
    <w:lvl w:ilvl="5" w:tplc="B6A6A968">
      <w:start w:val="1"/>
      <w:numFmt w:val="bullet"/>
      <w:lvlText w:val=""/>
      <w:lvlJc w:val="left"/>
      <w:pPr>
        <w:ind w:left="4320" w:hanging="360"/>
      </w:pPr>
      <w:rPr>
        <w:rFonts w:ascii="Wingdings" w:hAnsi="Wingdings" w:hint="default"/>
      </w:rPr>
    </w:lvl>
    <w:lvl w:ilvl="6" w:tplc="6584CF80">
      <w:start w:val="1"/>
      <w:numFmt w:val="bullet"/>
      <w:lvlText w:val=""/>
      <w:lvlJc w:val="left"/>
      <w:pPr>
        <w:ind w:left="5040" w:hanging="360"/>
      </w:pPr>
      <w:rPr>
        <w:rFonts w:ascii="Symbol" w:hAnsi="Symbol" w:hint="default"/>
      </w:rPr>
    </w:lvl>
    <w:lvl w:ilvl="7" w:tplc="E2962052">
      <w:start w:val="1"/>
      <w:numFmt w:val="bullet"/>
      <w:lvlText w:val="o"/>
      <w:lvlJc w:val="left"/>
      <w:pPr>
        <w:ind w:left="5760" w:hanging="360"/>
      </w:pPr>
      <w:rPr>
        <w:rFonts w:ascii="Courier New" w:hAnsi="Courier New" w:hint="default"/>
      </w:rPr>
    </w:lvl>
    <w:lvl w:ilvl="8" w:tplc="42E6CC66">
      <w:start w:val="1"/>
      <w:numFmt w:val="bullet"/>
      <w:lvlText w:val=""/>
      <w:lvlJc w:val="left"/>
      <w:pPr>
        <w:ind w:left="6480" w:hanging="360"/>
      </w:pPr>
      <w:rPr>
        <w:rFonts w:ascii="Wingdings" w:hAnsi="Wingdings" w:hint="default"/>
      </w:rPr>
    </w:lvl>
  </w:abstractNum>
  <w:abstractNum w:abstractNumId="7" w15:restartNumberingAfterBreak="0">
    <w:nsid w:val="5450DFF0"/>
    <w:multiLevelType w:val="hybridMultilevel"/>
    <w:tmpl w:val="11EE551E"/>
    <w:lvl w:ilvl="0" w:tplc="D3BA195A">
      <w:start w:val="1"/>
      <w:numFmt w:val="bullet"/>
      <w:lvlText w:val="·"/>
      <w:lvlJc w:val="left"/>
      <w:pPr>
        <w:ind w:left="720" w:hanging="360"/>
      </w:pPr>
      <w:rPr>
        <w:rFonts w:ascii="Symbol" w:hAnsi="Symbol" w:hint="default"/>
      </w:rPr>
    </w:lvl>
    <w:lvl w:ilvl="1" w:tplc="0FD49ED4">
      <w:start w:val="1"/>
      <w:numFmt w:val="bullet"/>
      <w:lvlText w:val="o"/>
      <w:lvlJc w:val="left"/>
      <w:pPr>
        <w:ind w:left="1440" w:hanging="360"/>
      </w:pPr>
      <w:rPr>
        <w:rFonts w:ascii="Courier New" w:hAnsi="Courier New" w:hint="default"/>
      </w:rPr>
    </w:lvl>
    <w:lvl w:ilvl="2" w:tplc="B4C0AE88">
      <w:start w:val="1"/>
      <w:numFmt w:val="bullet"/>
      <w:lvlText w:val=""/>
      <w:lvlJc w:val="left"/>
      <w:pPr>
        <w:ind w:left="2160" w:hanging="360"/>
      </w:pPr>
      <w:rPr>
        <w:rFonts w:ascii="Wingdings" w:hAnsi="Wingdings" w:hint="default"/>
      </w:rPr>
    </w:lvl>
    <w:lvl w:ilvl="3" w:tplc="1F0ED794">
      <w:start w:val="1"/>
      <w:numFmt w:val="bullet"/>
      <w:lvlText w:val=""/>
      <w:lvlJc w:val="left"/>
      <w:pPr>
        <w:ind w:left="2880" w:hanging="360"/>
      </w:pPr>
      <w:rPr>
        <w:rFonts w:ascii="Symbol" w:hAnsi="Symbol" w:hint="default"/>
      </w:rPr>
    </w:lvl>
    <w:lvl w:ilvl="4" w:tplc="C10C7C2E">
      <w:start w:val="1"/>
      <w:numFmt w:val="bullet"/>
      <w:lvlText w:val="o"/>
      <w:lvlJc w:val="left"/>
      <w:pPr>
        <w:ind w:left="3600" w:hanging="360"/>
      </w:pPr>
      <w:rPr>
        <w:rFonts w:ascii="Courier New" w:hAnsi="Courier New" w:hint="default"/>
      </w:rPr>
    </w:lvl>
    <w:lvl w:ilvl="5" w:tplc="7CD09910">
      <w:start w:val="1"/>
      <w:numFmt w:val="bullet"/>
      <w:lvlText w:val=""/>
      <w:lvlJc w:val="left"/>
      <w:pPr>
        <w:ind w:left="4320" w:hanging="360"/>
      </w:pPr>
      <w:rPr>
        <w:rFonts w:ascii="Wingdings" w:hAnsi="Wingdings" w:hint="default"/>
      </w:rPr>
    </w:lvl>
    <w:lvl w:ilvl="6" w:tplc="A4606F10">
      <w:start w:val="1"/>
      <w:numFmt w:val="bullet"/>
      <w:lvlText w:val=""/>
      <w:lvlJc w:val="left"/>
      <w:pPr>
        <w:ind w:left="5040" w:hanging="360"/>
      </w:pPr>
      <w:rPr>
        <w:rFonts w:ascii="Symbol" w:hAnsi="Symbol" w:hint="default"/>
      </w:rPr>
    </w:lvl>
    <w:lvl w:ilvl="7" w:tplc="3CE2398A">
      <w:start w:val="1"/>
      <w:numFmt w:val="bullet"/>
      <w:lvlText w:val="o"/>
      <w:lvlJc w:val="left"/>
      <w:pPr>
        <w:ind w:left="5760" w:hanging="360"/>
      </w:pPr>
      <w:rPr>
        <w:rFonts w:ascii="Courier New" w:hAnsi="Courier New" w:hint="default"/>
      </w:rPr>
    </w:lvl>
    <w:lvl w:ilvl="8" w:tplc="AFDAEEDA">
      <w:start w:val="1"/>
      <w:numFmt w:val="bullet"/>
      <w:lvlText w:val=""/>
      <w:lvlJc w:val="left"/>
      <w:pPr>
        <w:ind w:left="6480" w:hanging="360"/>
      </w:pPr>
      <w:rPr>
        <w:rFonts w:ascii="Wingdings" w:hAnsi="Wingdings" w:hint="default"/>
      </w:rPr>
    </w:lvl>
  </w:abstractNum>
  <w:abstractNum w:abstractNumId="8" w15:restartNumberingAfterBreak="0">
    <w:nsid w:val="56E957F6"/>
    <w:multiLevelType w:val="hybridMultilevel"/>
    <w:tmpl w:val="0592192E"/>
    <w:lvl w:ilvl="0" w:tplc="5900BA2E">
      <w:start w:val="1"/>
      <w:numFmt w:val="bullet"/>
      <w:lvlText w:val="-"/>
      <w:lvlJc w:val="left"/>
      <w:pPr>
        <w:ind w:left="720" w:hanging="360"/>
      </w:pPr>
      <w:rPr>
        <w:rFonts w:ascii="Calibri" w:hAnsi="Calibri" w:hint="default"/>
      </w:rPr>
    </w:lvl>
    <w:lvl w:ilvl="1" w:tplc="EBD02944">
      <w:start w:val="1"/>
      <w:numFmt w:val="bullet"/>
      <w:lvlText w:val="o"/>
      <w:lvlJc w:val="left"/>
      <w:pPr>
        <w:ind w:left="1440" w:hanging="360"/>
      </w:pPr>
      <w:rPr>
        <w:rFonts w:ascii="Courier New" w:hAnsi="Courier New" w:hint="default"/>
      </w:rPr>
    </w:lvl>
    <w:lvl w:ilvl="2" w:tplc="6096C3EA">
      <w:start w:val="1"/>
      <w:numFmt w:val="bullet"/>
      <w:lvlText w:val=""/>
      <w:lvlJc w:val="left"/>
      <w:pPr>
        <w:ind w:left="2160" w:hanging="360"/>
      </w:pPr>
      <w:rPr>
        <w:rFonts w:ascii="Wingdings" w:hAnsi="Wingdings" w:hint="default"/>
      </w:rPr>
    </w:lvl>
    <w:lvl w:ilvl="3" w:tplc="82AA2FDE">
      <w:start w:val="1"/>
      <w:numFmt w:val="bullet"/>
      <w:lvlText w:val=""/>
      <w:lvlJc w:val="left"/>
      <w:pPr>
        <w:ind w:left="2880" w:hanging="360"/>
      </w:pPr>
      <w:rPr>
        <w:rFonts w:ascii="Symbol" w:hAnsi="Symbol" w:hint="default"/>
      </w:rPr>
    </w:lvl>
    <w:lvl w:ilvl="4" w:tplc="B44688DA">
      <w:start w:val="1"/>
      <w:numFmt w:val="bullet"/>
      <w:lvlText w:val="o"/>
      <w:lvlJc w:val="left"/>
      <w:pPr>
        <w:ind w:left="3600" w:hanging="360"/>
      </w:pPr>
      <w:rPr>
        <w:rFonts w:ascii="Courier New" w:hAnsi="Courier New" w:hint="default"/>
      </w:rPr>
    </w:lvl>
    <w:lvl w:ilvl="5" w:tplc="7D84B3D8">
      <w:start w:val="1"/>
      <w:numFmt w:val="bullet"/>
      <w:lvlText w:val=""/>
      <w:lvlJc w:val="left"/>
      <w:pPr>
        <w:ind w:left="4320" w:hanging="360"/>
      </w:pPr>
      <w:rPr>
        <w:rFonts w:ascii="Wingdings" w:hAnsi="Wingdings" w:hint="default"/>
      </w:rPr>
    </w:lvl>
    <w:lvl w:ilvl="6" w:tplc="14FC866A">
      <w:start w:val="1"/>
      <w:numFmt w:val="bullet"/>
      <w:lvlText w:val=""/>
      <w:lvlJc w:val="left"/>
      <w:pPr>
        <w:ind w:left="5040" w:hanging="360"/>
      </w:pPr>
      <w:rPr>
        <w:rFonts w:ascii="Symbol" w:hAnsi="Symbol" w:hint="default"/>
      </w:rPr>
    </w:lvl>
    <w:lvl w:ilvl="7" w:tplc="2902BC82">
      <w:start w:val="1"/>
      <w:numFmt w:val="bullet"/>
      <w:lvlText w:val="o"/>
      <w:lvlJc w:val="left"/>
      <w:pPr>
        <w:ind w:left="5760" w:hanging="360"/>
      </w:pPr>
      <w:rPr>
        <w:rFonts w:ascii="Courier New" w:hAnsi="Courier New" w:hint="default"/>
      </w:rPr>
    </w:lvl>
    <w:lvl w:ilvl="8" w:tplc="73FE6DAA">
      <w:start w:val="1"/>
      <w:numFmt w:val="bullet"/>
      <w:lvlText w:val=""/>
      <w:lvlJc w:val="left"/>
      <w:pPr>
        <w:ind w:left="6480" w:hanging="360"/>
      </w:pPr>
      <w:rPr>
        <w:rFonts w:ascii="Wingdings" w:hAnsi="Wingdings" w:hint="default"/>
      </w:rPr>
    </w:lvl>
  </w:abstractNum>
  <w:abstractNum w:abstractNumId="9" w15:restartNumberingAfterBreak="0">
    <w:nsid w:val="61A24ECF"/>
    <w:multiLevelType w:val="hybridMultilevel"/>
    <w:tmpl w:val="094E4CFA"/>
    <w:lvl w:ilvl="0" w:tplc="9BD0EE0C">
      <w:start w:val="1"/>
      <w:numFmt w:val="bullet"/>
      <w:lvlText w:val="·"/>
      <w:lvlJc w:val="left"/>
      <w:pPr>
        <w:ind w:left="720" w:hanging="360"/>
      </w:pPr>
      <w:rPr>
        <w:rFonts w:ascii="Symbol" w:hAnsi="Symbol" w:hint="default"/>
      </w:rPr>
    </w:lvl>
    <w:lvl w:ilvl="1" w:tplc="024A4980">
      <w:start w:val="1"/>
      <w:numFmt w:val="bullet"/>
      <w:lvlText w:val="o"/>
      <w:lvlJc w:val="left"/>
      <w:pPr>
        <w:ind w:left="1440" w:hanging="360"/>
      </w:pPr>
      <w:rPr>
        <w:rFonts w:ascii="Courier New" w:hAnsi="Courier New" w:hint="default"/>
      </w:rPr>
    </w:lvl>
    <w:lvl w:ilvl="2" w:tplc="482C11CE">
      <w:start w:val="1"/>
      <w:numFmt w:val="bullet"/>
      <w:lvlText w:val=""/>
      <w:lvlJc w:val="left"/>
      <w:pPr>
        <w:ind w:left="2160" w:hanging="360"/>
      </w:pPr>
      <w:rPr>
        <w:rFonts w:ascii="Wingdings" w:hAnsi="Wingdings" w:hint="default"/>
      </w:rPr>
    </w:lvl>
    <w:lvl w:ilvl="3" w:tplc="673605DA">
      <w:start w:val="1"/>
      <w:numFmt w:val="bullet"/>
      <w:lvlText w:val=""/>
      <w:lvlJc w:val="left"/>
      <w:pPr>
        <w:ind w:left="2880" w:hanging="360"/>
      </w:pPr>
      <w:rPr>
        <w:rFonts w:ascii="Symbol" w:hAnsi="Symbol" w:hint="default"/>
      </w:rPr>
    </w:lvl>
    <w:lvl w:ilvl="4" w:tplc="DFAC5806">
      <w:start w:val="1"/>
      <w:numFmt w:val="bullet"/>
      <w:lvlText w:val="o"/>
      <w:lvlJc w:val="left"/>
      <w:pPr>
        <w:ind w:left="3600" w:hanging="360"/>
      </w:pPr>
      <w:rPr>
        <w:rFonts w:ascii="Courier New" w:hAnsi="Courier New" w:hint="default"/>
      </w:rPr>
    </w:lvl>
    <w:lvl w:ilvl="5" w:tplc="4C4A21A2">
      <w:start w:val="1"/>
      <w:numFmt w:val="bullet"/>
      <w:lvlText w:val=""/>
      <w:lvlJc w:val="left"/>
      <w:pPr>
        <w:ind w:left="4320" w:hanging="360"/>
      </w:pPr>
      <w:rPr>
        <w:rFonts w:ascii="Wingdings" w:hAnsi="Wingdings" w:hint="default"/>
      </w:rPr>
    </w:lvl>
    <w:lvl w:ilvl="6" w:tplc="ADF87C5E">
      <w:start w:val="1"/>
      <w:numFmt w:val="bullet"/>
      <w:lvlText w:val=""/>
      <w:lvlJc w:val="left"/>
      <w:pPr>
        <w:ind w:left="5040" w:hanging="360"/>
      </w:pPr>
      <w:rPr>
        <w:rFonts w:ascii="Symbol" w:hAnsi="Symbol" w:hint="default"/>
      </w:rPr>
    </w:lvl>
    <w:lvl w:ilvl="7" w:tplc="B262D11A">
      <w:start w:val="1"/>
      <w:numFmt w:val="bullet"/>
      <w:lvlText w:val="o"/>
      <w:lvlJc w:val="left"/>
      <w:pPr>
        <w:ind w:left="5760" w:hanging="360"/>
      </w:pPr>
      <w:rPr>
        <w:rFonts w:ascii="Courier New" w:hAnsi="Courier New" w:hint="default"/>
      </w:rPr>
    </w:lvl>
    <w:lvl w:ilvl="8" w:tplc="4880D8BA">
      <w:start w:val="1"/>
      <w:numFmt w:val="bullet"/>
      <w:lvlText w:val=""/>
      <w:lvlJc w:val="left"/>
      <w:pPr>
        <w:ind w:left="6480" w:hanging="360"/>
      </w:pPr>
      <w:rPr>
        <w:rFonts w:ascii="Wingdings" w:hAnsi="Wingdings" w:hint="default"/>
      </w:rPr>
    </w:lvl>
  </w:abstractNum>
  <w:abstractNum w:abstractNumId="10" w15:restartNumberingAfterBreak="0">
    <w:nsid w:val="63762F90"/>
    <w:multiLevelType w:val="hybridMultilevel"/>
    <w:tmpl w:val="7CD6BF00"/>
    <w:lvl w:ilvl="0" w:tplc="1ED6527C">
      <w:start w:val="1"/>
      <w:numFmt w:val="bullet"/>
      <w:lvlText w:val="-"/>
      <w:lvlJc w:val="left"/>
      <w:pPr>
        <w:ind w:left="720" w:hanging="360"/>
      </w:pPr>
      <w:rPr>
        <w:rFonts w:ascii="Calibri" w:hAnsi="Calibri" w:hint="default"/>
      </w:rPr>
    </w:lvl>
    <w:lvl w:ilvl="1" w:tplc="DE144902">
      <w:start w:val="1"/>
      <w:numFmt w:val="bullet"/>
      <w:lvlText w:val="o"/>
      <w:lvlJc w:val="left"/>
      <w:pPr>
        <w:ind w:left="1440" w:hanging="360"/>
      </w:pPr>
      <w:rPr>
        <w:rFonts w:ascii="Courier New" w:hAnsi="Courier New" w:hint="default"/>
      </w:rPr>
    </w:lvl>
    <w:lvl w:ilvl="2" w:tplc="2CAAC238">
      <w:start w:val="1"/>
      <w:numFmt w:val="bullet"/>
      <w:lvlText w:val=""/>
      <w:lvlJc w:val="left"/>
      <w:pPr>
        <w:ind w:left="2160" w:hanging="360"/>
      </w:pPr>
      <w:rPr>
        <w:rFonts w:ascii="Wingdings" w:hAnsi="Wingdings" w:hint="default"/>
      </w:rPr>
    </w:lvl>
    <w:lvl w:ilvl="3" w:tplc="64601E2A">
      <w:start w:val="1"/>
      <w:numFmt w:val="bullet"/>
      <w:lvlText w:val=""/>
      <w:lvlJc w:val="left"/>
      <w:pPr>
        <w:ind w:left="2880" w:hanging="360"/>
      </w:pPr>
      <w:rPr>
        <w:rFonts w:ascii="Symbol" w:hAnsi="Symbol" w:hint="default"/>
      </w:rPr>
    </w:lvl>
    <w:lvl w:ilvl="4" w:tplc="954041E4">
      <w:start w:val="1"/>
      <w:numFmt w:val="bullet"/>
      <w:lvlText w:val="o"/>
      <w:lvlJc w:val="left"/>
      <w:pPr>
        <w:ind w:left="3600" w:hanging="360"/>
      </w:pPr>
      <w:rPr>
        <w:rFonts w:ascii="Courier New" w:hAnsi="Courier New" w:hint="default"/>
      </w:rPr>
    </w:lvl>
    <w:lvl w:ilvl="5" w:tplc="367A3AF2">
      <w:start w:val="1"/>
      <w:numFmt w:val="bullet"/>
      <w:lvlText w:val=""/>
      <w:lvlJc w:val="left"/>
      <w:pPr>
        <w:ind w:left="4320" w:hanging="360"/>
      </w:pPr>
      <w:rPr>
        <w:rFonts w:ascii="Wingdings" w:hAnsi="Wingdings" w:hint="default"/>
      </w:rPr>
    </w:lvl>
    <w:lvl w:ilvl="6" w:tplc="AC6411D6">
      <w:start w:val="1"/>
      <w:numFmt w:val="bullet"/>
      <w:lvlText w:val=""/>
      <w:lvlJc w:val="left"/>
      <w:pPr>
        <w:ind w:left="5040" w:hanging="360"/>
      </w:pPr>
      <w:rPr>
        <w:rFonts w:ascii="Symbol" w:hAnsi="Symbol" w:hint="default"/>
      </w:rPr>
    </w:lvl>
    <w:lvl w:ilvl="7" w:tplc="B6347B4A">
      <w:start w:val="1"/>
      <w:numFmt w:val="bullet"/>
      <w:lvlText w:val="o"/>
      <w:lvlJc w:val="left"/>
      <w:pPr>
        <w:ind w:left="5760" w:hanging="360"/>
      </w:pPr>
      <w:rPr>
        <w:rFonts w:ascii="Courier New" w:hAnsi="Courier New" w:hint="default"/>
      </w:rPr>
    </w:lvl>
    <w:lvl w:ilvl="8" w:tplc="2AC2D95A">
      <w:start w:val="1"/>
      <w:numFmt w:val="bullet"/>
      <w:lvlText w:val=""/>
      <w:lvlJc w:val="left"/>
      <w:pPr>
        <w:ind w:left="6480" w:hanging="360"/>
      </w:pPr>
      <w:rPr>
        <w:rFonts w:ascii="Wingdings" w:hAnsi="Wingdings" w:hint="default"/>
      </w:rPr>
    </w:lvl>
  </w:abstractNum>
  <w:abstractNum w:abstractNumId="11" w15:restartNumberingAfterBreak="0">
    <w:nsid w:val="6763A966"/>
    <w:multiLevelType w:val="hybridMultilevel"/>
    <w:tmpl w:val="C526B7C0"/>
    <w:lvl w:ilvl="0" w:tplc="CA6AE062">
      <w:start w:val="1"/>
      <w:numFmt w:val="bullet"/>
      <w:lvlText w:val="·"/>
      <w:lvlJc w:val="left"/>
      <w:pPr>
        <w:ind w:left="720" w:hanging="360"/>
      </w:pPr>
      <w:rPr>
        <w:rFonts w:ascii="Symbol" w:hAnsi="Symbol" w:hint="default"/>
      </w:rPr>
    </w:lvl>
    <w:lvl w:ilvl="1" w:tplc="A1F256AA">
      <w:start w:val="1"/>
      <w:numFmt w:val="bullet"/>
      <w:lvlText w:val="o"/>
      <w:lvlJc w:val="left"/>
      <w:pPr>
        <w:ind w:left="1440" w:hanging="360"/>
      </w:pPr>
      <w:rPr>
        <w:rFonts w:ascii="Courier New" w:hAnsi="Courier New" w:hint="default"/>
      </w:rPr>
    </w:lvl>
    <w:lvl w:ilvl="2" w:tplc="14F2DA9E">
      <w:start w:val="1"/>
      <w:numFmt w:val="bullet"/>
      <w:lvlText w:val=""/>
      <w:lvlJc w:val="left"/>
      <w:pPr>
        <w:ind w:left="2160" w:hanging="360"/>
      </w:pPr>
      <w:rPr>
        <w:rFonts w:ascii="Wingdings" w:hAnsi="Wingdings" w:hint="default"/>
      </w:rPr>
    </w:lvl>
    <w:lvl w:ilvl="3" w:tplc="83F4AB2A">
      <w:start w:val="1"/>
      <w:numFmt w:val="bullet"/>
      <w:lvlText w:val=""/>
      <w:lvlJc w:val="left"/>
      <w:pPr>
        <w:ind w:left="2880" w:hanging="360"/>
      </w:pPr>
      <w:rPr>
        <w:rFonts w:ascii="Symbol" w:hAnsi="Symbol" w:hint="default"/>
      </w:rPr>
    </w:lvl>
    <w:lvl w:ilvl="4" w:tplc="F69C6C5E">
      <w:start w:val="1"/>
      <w:numFmt w:val="bullet"/>
      <w:lvlText w:val="o"/>
      <w:lvlJc w:val="left"/>
      <w:pPr>
        <w:ind w:left="3600" w:hanging="360"/>
      </w:pPr>
      <w:rPr>
        <w:rFonts w:ascii="Courier New" w:hAnsi="Courier New" w:hint="default"/>
      </w:rPr>
    </w:lvl>
    <w:lvl w:ilvl="5" w:tplc="D980AC98">
      <w:start w:val="1"/>
      <w:numFmt w:val="bullet"/>
      <w:lvlText w:val=""/>
      <w:lvlJc w:val="left"/>
      <w:pPr>
        <w:ind w:left="4320" w:hanging="360"/>
      </w:pPr>
      <w:rPr>
        <w:rFonts w:ascii="Wingdings" w:hAnsi="Wingdings" w:hint="default"/>
      </w:rPr>
    </w:lvl>
    <w:lvl w:ilvl="6" w:tplc="E69C9FD6">
      <w:start w:val="1"/>
      <w:numFmt w:val="bullet"/>
      <w:lvlText w:val=""/>
      <w:lvlJc w:val="left"/>
      <w:pPr>
        <w:ind w:left="5040" w:hanging="360"/>
      </w:pPr>
      <w:rPr>
        <w:rFonts w:ascii="Symbol" w:hAnsi="Symbol" w:hint="default"/>
      </w:rPr>
    </w:lvl>
    <w:lvl w:ilvl="7" w:tplc="75EED0E4">
      <w:start w:val="1"/>
      <w:numFmt w:val="bullet"/>
      <w:lvlText w:val="o"/>
      <w:lvlJc w:val="left"/>
      <w:pPr>
        <w:ind w:left="5760" w:hanging="360"/>
      </w:pPr>
      <w:rPr>
        <w:rFonts w:ascii="Courier New" w:hAnsi="Courier New" w:hint="default"/>
      </w:rPr>
    </w:lvl>
    <w:lvl w:ilvl="8" w:tplc="35426F98">
      <w:start w:val="1"/>
      <w:numFmt w:val="bullet"/>
      <w:lvlText w:val=""/>
      <w:lvlJc w:val="left"/>
      <w:pPr>
        <w:ind w:left="6480" w:hanging="360"/>
      </w:pPr>
      <w:rPr>
        <w:rFonts w:ascii="Wingdings" w:hAnsi="Wingdings" w:hint="default"/>
      </w:rPr>
    </w:lvl>
  </w:abstractNum>
  <w:abstractNum w:abstractNumId="12" w15:restartNumberingAfterBreak="0">
    <w:nsid w:val="780E514C"/>
    <w:multiLevelType w:val="hybridMultilevel"/>
    <w:tmpl w:val="BD2A765E"/>
    <w:lvl w:ilvl="0" w:tplc="52A4D67A">
      <w:start w:val="1"/>
      <w:numFmt w:val="decimal"/>
      <w:lvlText w:val="%1."/>
      <w:lvlJc w:val="left"/>
      <w:pPr>
        <w:ind w:left="720" w:hanging="360"/>
      </w:pPr>
    </w:lvl>
    <w:lvl w:ilvl="1" w:tplc="999462E8">
      <w:start w:val="1"/>
      <w:numFmt w:val="lowerLetter"/>
      <w:lvlText w:val="%2."/>
      <w:lvlJc w:val="left"/>
      <w:pPr>
        <w:ind w:left="1440" w:hanging="360"/>
      </w:pPr>
    </w:lvl>
    <w:lvl w:ilvl="2" w:tplc="CAD02006">
      <w:start w:val="1"/>
      <w:numFmt w:val="lowerRoman"/>
      <w:lvlText w:val="%3."/>
      <w:lvlJc w:val="right"/>
      <w:pPr>
        <w:ind w:left="2160" w:hanging="180"/>
      </w:pPr>
    </w:lvl>
    <w:lvl w:ilvl="3" w:tplc="01628346">
      <w:start w:val="1"/>
      <w:numFmt w:val="decimal"/>
      <w:lvlText w:val="%4."/>
      <w:lvlJc w:val="left"/>
      <w:pPr>
        <w:ind w:left="2880" w:hanging="360"/>
      </w:pPr>
    </w:lvl>
    <w:lvl w:ilvl="4" w:tplc="8C40F89A">
      <w:start w:val="1"/>
      <w:numFmt w:val="lowerLetter"/>
      <w:lvlText w:val="%5."/>
      <w:lvlJc w:val="left"/>
      <w:pPr>
        <w:ind w:left="3600" w:hanging="360"/>
      </w:pPr>
    </w:lvl>
    <w:lvl w:ilvl="5" w:tplc="E2B6EA5E">
      <w:start w:val="1"/>
      <w:numFmt w:val="lowerRoman"/>
      <w:lvlText w:val="%6."/>
      <w:lvlJc w:val="right"/>
      <w:pPr>
        <w:ind w:left="4320" w:hanging="180"/>
      </w:pPr>
    </w:lvl>
    <w:lvl w:ilvl="6" w:tplc="B23AEAD0">
      <w:start w:val="1"/>
      <w:numFmt w:val="decimal"/>
      <w:lvlText w:val="%7."/>
      <w:lvlJc w:val="left"/>
      <w:pPr>
        <w:ind w:left="5040" w:hanging="360"/>
      </w:pPr>
    </w:lvl>
    <w:lvl w:ilvl="7" w:tplc="B30683BC">
      <w:start w:val="1"/>
      <w:numFmt w:val="lowerLetter"/>
      <w:lvlText w:val="%8."/>
      <w:lvlJc w:val="left"/>
      <w:pPr>
        <w:ind w:left="5760" w:hanging="360"/>
      </w:pPr>
    </w:lvl>
    <w:lvl w:ilvl="8" w:tplc="3F121140">
      <w:start w:val="1"/>
      <w:numFmt w:val="lowerRoman"/>
      <w:lvlText w:val="%9."/>
      <w:lvlJc w:val="right"/>
      <w:pPr>
        <w:ind w:left="6480" w:hanging="180"/>
      </w:pPr>
    </w:lvl>
  </w:abstractNum>
  <w:abstractNum w:abstractNumId="13" w15:restartNumberingAfterBreak="0">
    <w:nsid w:val="7932D22B"/>
    <w:multiLevelType w:val="hybridMultilevel"/>
    <w:tmpl w:val="DC820562"/>
    <w:lvl w:ilvl="0" w:tplc="C66EEB10">
      <w:start w:val="1"/>
      <w:numFmt w:val="bullet"/>
      <w:lvlText w:val=""/>
      <w:lvlJc w:val="left"/>
      <w:pPr>
        <w:ind w:left="720" w:hanging="360"/>
      </w:pPr>
      <w:rPr>
        <w:rFonts w:ascii="Symbol" w:hAnsi="Symbol" w:hint="default"/>
      </w:rPr>
    </w:lvl>
    <w:lvl w:ilvl="1" w:tplc="5A967F04">
      <w:start w:val="1"/>
      <w:numFmt w:val="bullet"/>
      <w:lvlText w:val="o"/>
      <w:lvlJc w:val="left"/>
      <w:pPr>
        <w:ind w:left="1440" w:hanging="360"/>
      </w:pPr>
      <w:rPr>
        <w:rFonts w:ascii="Courier New" w:hAnsi="Courier New" w:hint="default"/>
      </w:rPr>
    </w:lvl>
    <w:lvl w:ilvl="2" w:tplc="1D8CDE60">
      <w:start w:val="1"/>
      <w:numFmt w:val="bullet"/>
      <w:lvlText w:val=""/>
      <w:lvlJc w:val="left"/>
      <w:pPr>
        <w:ind w:left="2160" w:hanging="360"/>
      </w:pPr>
      <w:rPr>
        <w:rFonts w:ascii="Wingdings" w:hAnsi="Wingdings" w:hint="default"/>
      </w:rPr>
    </w:lvl>
    <w:lvl w:ilvl="3" w:tplc="A0208678">
      <w:start w:val="1"/>
      <w:numFmt w:val="bullet"/>
      <w:lvlText w:val=""/>
      <w:lvlJc w:val="left"/>
      <w:pPr>
        <w:ind w:left="2880" w:hanging="360"/>
      </w:pPr>
      <w:rPr>
        <w:rFonts w:ascii="Symbol" w:hAnsi="Symbol" w:hint="default"/>
      </w:rPr>
    </w:lvl>
    <w:lvl w:ilvl="4" w:tplc="2A1848CA">
      <w:start w:val="1"/>
      <w:numFmt w:val="bullet"/>
      <w:lvlText w:val="o"/>
      <w:lvlJc w:val="left"/>
      <w:pPr>
        <w:ind w:left="3600" w:hanging="360"/>
      </w:pPr>
      <w:rPr>
        <w:rFonts w:ascii="Courier New" w:hAnsi="Courier New" w:hint="default"/>
      </w:rPr>
    </w:lvl>
    <w:lvl w:ilvl="5" w:tplc="E2CC4E3C">
      <w:start w:val="1"/>
      <w:numFmt w:val="bullet"/>
      <w:lvlText w:val=""/>
      <w:lvlJc w:val="left"/>
      <w:pPr>
        <w:ind w:left="4320" w:hanging="360"/>
      </w:pPr>
      <w:rPr>
        <w:rFonts w:ascii="Wingdings" w:hAnsi="Wingdings" w:hint="default"/>
      </w:rPr>
    </w:lvl>
    <w:lvl w:ilvl="6" w:tplc="B74A283E">
      <w:start w:val="1"/>
      <w:numFmt w:val="bullet"/>
      <w:lvlText w:val=""/>
      <w:lvlJc w:val="left"/>
      <w:pPr>
        <w:ind w:left="5040" w:hanging="360"/>
      </w:pPr>
      <w:rPr>
        <w:rFonts w:ascii="Symbol" w:hAnsi="Symbol" w:hint="default"/>
      </w:rPr>
    </w:lvl>
    <w:lvl w:ilvl="7" w:tplc="4ECA2B54">
      <w:start w:val="1"/>
      <w:numFmt w:val="bullet"/>
      <w:lvlText w:val="o"/>
      <w:lvlJc w:val="left"/>
      <w:pPr>
        <w:ind w:left="5760" w:hanging="360"/>
      </w:pPr>
      <w:rPr>
        <w:rFonts w:ascii="Courier New" w:hAnsi="Courier New" w:hint="default"/>
      </w:rPr>
    </w:lvl>
    <w:lvl w:ilvl="8" w:tplc="9F9CC306">
      <w:start w:val="1"/>
      <w:numFmt w:val="bullet"/>
      <w:lvlText w:val=""/>
      <w:lvlJc w:val="left"/>
      <w:pPr>
        <w:ind w:left="6480" w:hanging="360"/>
      </w:pPr>
      <w:rPr>
        <w:rFonts w:ascii="Wingdings" w:hAnsi="Wingdings" w:hint="default"/>
      </w:rPr>
    </w:lvl>
  </w:abstractNum>
  <w:abstractNum w:abstractNumId="14" w15:restartNumberingAfterBreak="0">
    <w:nsid w:val="7EDF1770"/>
    <w:multiLevelType w:val="hybridMultilevel"/>
    <w:tmpl w:val="85EE6BE2"/>
    <w:lvl w:ilvl="0" w:tplc="226E1EE4">
      <w:start w:val="1"/>
      <w:numFmt w:val="bullet"/>
      <w:lvlText w:val=""/>
      <w:lvlJc w:val="left"/>
      <w:pPr>
        <w:ind w:left="720" w:hanging="360"/>
      </w:pPr>
      <w:rPr>
        <w:rFonts w:ascii="Symbol" w:hAnsi="Symbol" w:hint="default"/>
      </w:rPr>
    </w:lvl>
    <w:lvl w:ilvl="1" w:tplc="67582FCE">
      <w:start w:val="1"/>
      <w:numFmt w:val="bullet"/>
      <w:lvlText w:val="o"/>
      <w:lvlJc w:val="left"/>
      <w:pPr>
        <w:ind w:left="1440" w:hanging="360"/>
      </w:pPr>
      <w:rPr>
        <w:rFonts w:ascii="Courier New" w:hAnsi="Courier New" w:hint="default"/>
      </w:rPr>
    </w:lvl>
    <w:lvl w:ilvl="2" w:tplc="70FAC0B0">
      <w:start w:val="1"/>
      <w:numFmt w:val="bullet"/>
      <w:lvlText w:val=""/>
      <w:lvlJc w:val="left"/>
      <w:pPr>
        <w:ind w:left="2160" w:hanging="360"/>
      </w:pPr>
      <w:rPr>
        <w:rFonts w:ascii="Wingdings" w:hAnsi="Wingdings" w:hint="default"/>
      </w:rPr>
    </w:lvl>
    <w:lvl w:ilvl="3" w:tplc="C27495B6">
      <w:start w:val="1"/>
      <w:numFmt w:val="bullet"/>
      <w:lvlText w:val=""/>
      <w:lvlJc w:val="left"/>
      <w:pPr>
        <w:ind w:left="2880" w:hanging="360"/>
      </w:pPr>
      <w:rPr>
        <w:rFonts w:ascii="Symbol" w:hAnsi="Symbol" w:hint="default"/>
      </w:rPr>
    </w:lvl>
    <w:lvl w:ilvl="4" w:tplc="F4ECC50A">
      <w:start w:val="1"/>
      <w:numFmt w:val="bullet"/>
      <w:lvlText w:val="o"/>
      <w:lvlJc w:val="left"/>
      <w:pPr>
        <w:ind w:left="3600" w:hanging="360"/>
      </w:pPr>
      <w:rPr>
        <w:rFonts w:ascii="Courier New" w:hAnsi="Courier New" w:hint="default"/>
      </w:rPr>
    </w:lvl>
    <w:lvl w:ilvl="5" w:tplc="A98A82DA">
      <w:start w:val="1"/>
      <w:numFmt w:val="bullet"/>
      <w:lvlText w:val=""/>
      <w:lvlJc w:val="left"/>
      <w:pPr>
        <w:ind w:left="4320" w:hanging="360"/>
      </w:pPr>
      <w:rPr>
        <w:rFonts w:ascii="Wingdings" w:hAnsi="Wingdings" w:hint="default"/>
      </w:rPr>
    </w:lvl>
    <w:lvl w:ilvl="6" w:tplc="73D29E20">
      <w:start w:val="1"/>
      <w:numFmt w:val="bullet"/>
      <w:lvlText w:val=""/>
      <w:lvlJc w:val="left"/>
      <w:pPr>
        <w:ind w:left="5040" w:hanging="360"/>
      </w:pPr>
      <w:rPr>
        <w:rFonts w:ascii="Symbol" w:hAnsi="Symbol" w:hint="default"/>
      </w:rPr>
    </w:lvl>
    <w:lvl w:ilvl="7" w:tplc="9CEED58C">
      <w:start w:val="1"/>
      <w:numFmt w:val="bullet"/>
      <w:lvlText w:val="o"/>
      <w:lvlJc w:val="left"/>
      <w:pPr>
        <w:ind w:left="5760" w:hanging="360"/>
      </w:pPr>
      <w:rPr>
        <w:rFonts w:ascii="Courier New" w:hAnsi="Courier New" w:hint="default"/>
      </w:rPr>
    </w:lvl>
    <w:lvl w:ilvl="8" w:tplc="DA4AE780">
      <w:start w:val="1"/>
      <w:numFmt w:val="bullet"/>
      <w:lvlText w:val=""/>
      <w:lvlJc w:val="left"/>
      <w:pPr>
        <w:ind w:left="6480" w:hanging="360"/>
      </w:pPr>
      <w:rPr>
        <w:rFonts w:ascii="Wingdings" w:hAnsi="Wingdings" w:hint="default"/>
      </w:rPr>
    </w:lvl>
  </w:abstractNum>
  <w:num w:numId="1" w16cid:durableId="1229849087">
    <w:abstractNumId w:val="1"/>
  </w:num>
  <w:num w:numId="2" w16cid:durableId="772365298">
    <w:abstractNumId w:val="14"/>
  </w:num>
  <w:num w:numId="3" w16cid:durableId="426199042">
    <w:abstractNumId w:val="12"/>
  </w:num>
  <w:num w:numId="4" w16cid:durableId="1357999321">
    <w:abstractNumId w:val="13"/>
  </w:num>
  <w:num w:numId="5" w16cid:durableId="415631128">
    <w:abstractNumId w:val="8"/>
  </w:num>
  <w:num w:numId="6" w16cid:durableId="1995528704">
    <w:abstractNumId w:val="10"/>
  </w:num>
  <w:num w:numId="7" w16cid:durableId="605382498">
    <w:abstractNumId w:val="11"/>
  </w:num>
  <w:num w:numId="8" w16cid:durableId="987586853">
    <w:abstractNumId w:val="5"/>
  </w:num>
  <w:num w:numId="9" w16cid:durableId="1196893039">
    <w:abstractNumId w:val="4"/>
  </w:num>
  <w:num w:numId="10" w16cid:durableId="1149900592">
    <w:abstractNumId w:val="7"/>
  </w:num>
  <w:num w:numId="11" w16cid:durableId="48386661">
    <w:abstractNumId w:val="2"/>
  </w:num>
  <w:num w:numId="12" w16cid:durableId="1325623236">
    <w:abstractNumId w:val="0"/>
  </w:num>
  <w:num w:numId="13" w16cid:durableId="788015678">
    <w:abstractNumId w:val="6"/>
  </w:num>
  <w:num w:numId="14" w16cid:durableId="1345672434">
    <w:abstractNumId w:val="3"/>
  </w:num>
  <w:num w:numId="15" w16cid:durableId="19558687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sica Wilson">
    <w15:presenceInfo w15:providerId="AD" w15:userId="S::jessica.wilson@icapitalnetwork.com::da088e44-e552-4b5e-bca5-7f96448e0924"/>
  </w15:person>
  <w15:person w15:author="Elena Alberti">
    <w15:presenceInfo w15:providerId="AD" w15:userId="S::elena.alberti@icapitalnetwork.com::65329a6b-af13-416d-a1ad-de4945fdae49"/>
  </w15:person>
  <w15:person w15:author="Ginger Chang">
    <w15:presenceInfo w15:providerId="AD" w15:userId="S::gchang@icapitalnetwork.com::41fefab0-310e-4804-b3cd-999107ed3854"/>
  </w15:person>
  <w15:person w15:author="Clinton Tepper">
    <w15:presenceInfo w15:providerId="AD" w15:userId="S::ctepper@icapitalnetwork.com::74a236de-3bf1-4477-8310-85fa31fafa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4BC0D6"/>
    <w:rsid w:val="000021BC"/>
    <w:rsid w:val="0000427D"/>
    <w:rsid w:val="000058BF"/>
    <w:rsid w:val="00007793"/>
    <w:rsid w:val="00014C74"/>
    <w:rsid w:val="000158F7"/>
    <w:rsid w:val="00021EAB"/>
    <w:rsid w:val="0002542D"/>
    <w:rsid w:val="0002587F"/>
    <w:rsid w:val="00026B40"/>
    <w:rsid w:val="00030F8A"/>
    <w:rsid w:val="000406D2"/>
    <w:rsid w:val="0004375E"/>
    <w:rsid w:val="000560DA"/>
    <w:rsid w:val="00066449"/>
    <w:rsid w:val="00074CC5"/>
    <w:rsid w:val="00081BDA"/>
    <w:rsid w:val="00093FB8"/>
    <w:rsid w:val="00095ECC"/>
    <w:rsid w:val="000A05AC"/>
    <w:rsid w:val="000B0EC9"/>
    <w:rsid w:val="000C149F"/>
    <w:rsid w:val="000D0792"/>
    <w:rsid w:val="000D191B"/>
    <w:rsid w:val="000D2B7C"/>
    <w:rsid w:val="000D511B"/>
    <w:rsid w:val="000D6536"/>
    <w:rsid w:val="000E4384"/>
    <w:rsid w:val="000E51A3"/>
    <w:rsid w:val="000F11E1"/>
    <w:rsid w:val="00103509"/>
    <w:rsid w:val="001143EA"/>
    <w:rsid w:val="001216EA"/>
    <w:rsid w:val="00132992"/>
    <w:rsid w:val="00135E21"/>
    <w:rsid w:val="001402C9"/>
    <w:rsid w:val="00141D05"/>
    <w:rsid w:val="00142508"/>
    <w:rsid w:val="001466D3"/>
    <w:rsid w:val="001639AA"/>
    <w:rsid w:val="001750D6"/>
    <w:rsid w:val="00180186"/>
    <w:rsid w:val="00181745"/>
    <w:rsid w:val="00191EB9"/>
    <w:rsid w:val="00192612"/>
    <w:rsid w:val="0019362B"/>
    <w:rsid w:val="00196D5C"/>
    <w:rsid w:val="001A0341"/>
    <w:rsid w:val="001B0457"/>
    <w:rsid w:val="001B5E21"/>
    <w:rsid w:val="001C5C73"/>
    <w:rsid w:val="001D1879"/>
    <w:rsid w:val="001D2FE3"/>
    <w:rsid w:val="001D470C"/>
    <w:rsid w:val="001D78F3"/>
    <w:rsid w:val="001E1D70"/>
    <w:rsid w:val="001E48A6"/>
    <w:rsid w:val="001F45F5"/>
    <w:rsid w:val="001F632A"/>
    <w:rsid w:val="001F70D8"/>
    <w:rsid w:val="002012B8"/>
    <w:rsid w:val="00203E7C"/>
    <w:rsid w:val="002105A3"/>
    <w:rsid w:val="00213112"/>
    <w:rsid w:val="00213FEA"/>
    <w:rsid w:val="00220787"/>
    <w:rsid w:val="002270FC"/>
    <w:rsid w:val="00227E14"/>
    <w:rsid w:val="002356E8"/>
    <w:rsid w:val="002365C5"/>
    <w:rsid w:val="0024057B"/>
    <w:rsid w:val="00240749"/>
    <w:rsid w:val="0024276D"/>
    <w:rsid w:val="00246337"/>
    <w:rsid w:val="002651C4"/>
    <w:rsid w:val="002668FB"/>
    <w:rsid w:val="0026744C"/>
    <w:rsid w:val="002716BC"/>
    <w:rsid w:val="00272604"/>
    <w:rsid w:val="00277BFD"/>
    <w:rsid w:val="00280B52"/>
    <w:rsid w:val="00295248"/>
    <w:rsid w:val="002979EE"/>
    <w:rsid w:val="002A049B"/>
    <w:rsid w:val="002A0873"/>
    <w:rsid w:val="002A70E4"/>
    <w:rsid w:val="002B0C0F"/>
    <w:rsid w:val="002B1272"/>
    <w:rsid w:val="002B6482"/>
    <w:rsid w:val="002B75AD"/>
    <w:rsid w:val="002B7AE5"/>
    <w:rsid w:val="002C18AD"/>
    <w:rsid w:val="002C3293"/>
    <w:rsid w:val="002C33A9"/>
    <w:rsid w:val="002C50F9"/>
    <w:rsid w:val="002C7E73"/>
    <w:rsid w:val="002D1250"/>
    <w:rsid w:val="002D4D6A"/>
    <w:rsid w:val="002E400C"/>
    <w:rsid w:val="002E6568"/>
    <w:rsid w:val="002F0262"/>
    <w:rsid w:val="002F0952"/>
    <w:rsid w:val="002F0BAE"/>
    <w:rsid w:val="002F37DB"/>
    <w:rsid w:val="002F4252"/>
    <w:rsid w:val="002F6455"/>
    <w:rsid w:val="002F6E5B"/>
    <w:rsid w:val="003024E2"/>
    <w:rsid w:val="0030387D"/>
    <w:rsid w:val="0030647F"/>
    <w:rsid w:val="00314C9E"/>
    <w:rsid w:val="00317EBD"/>
    <w:rsid w:val="00320673"/>
    <w:rsid w:val="00321058"/>
    <w:rsid w:val="003234A4"/>
    <w:rsid w:val="0032757F"/>
    <w:rsid w:val="00340556"/>
    <w:rsid w:val="0034142D"/>
    <w:rsid w:val="00342AF4"/>
    <w:rsid w:val="00344303"/>
    <w:rsid w:val="00352D47"/>
    <w:rsid w:val="00361AF9"/>
    <w:rsid w:val="0037770B"/>
    <w:rsid w:val="00385DE2"/>
    <w:rsid w:val="003864B7"/>
    <w:rsid w:val="003901E1"/>
    <w:rsid w:val="003A25E2"/>
    <w:rsid w:val="003A26A0"/>
    <w:rsid w:val="003A7937"/>
    <w:rsid w:val="003B108E"/>
    <w:rsid w:val="003B6606"/>
    <w:rsid w:val="003C2F10"/>
    <w:rsid w:val="003C2F3C"/>
    <w:rsid w:val="003E2534"/>
    <w:rsid w:val="003E30BB"/>
    <w:rsid w:val="003E3DE3"/>
    <w:rsid w:val="003E40EF"/>
    <w:rsid w:val="003F0EE3"/>
    <w:rsid w:val="003F437E"/>
    <w:rsid w:val="003F65B4"/>
    <w:rsid w:val="004019B6"/>
    <w:rsid w:val="004021B4"/>
    <w:rsid w:val="00405CFA"/>
    <w:rsid w:val="00411B59"/>
    <w:rsid w:val="0041701D"/>
    <w:rsid w:val="00422B2F"/>
    <w:rsid w:val="00423CBF"/>
    <w:rsid w:val="004311B1"/>
    <w:rsid w:val="0043313A"/>
    <w:rsid w:val="00437A00"/>
    <w:rsid w:val="0045343B"/>
    <w:rsid w:val="00457C64"/>
    <w:rsid w:val="0046195D"/>
    <w:rsid w:val="00465347"/>
    <w:rsid w:val="00474B8C"/>
    <w:rsid w:val="004855F0"/>
    <w:rsid w:val="004912B2"/>
    <w:rsid w:val="004A41E9"/>
    <w:rsid w:val="004A6010"/>
    <w:rsid w:val="004A7DB5"/>
    <w:rsid w:val="004A7EC8"/>
    <w:rsid w:val="004B0ECD"/>
    <w:rsid w:val="004B3A40"/>
    <w:rsid w:val="004B5F1D"/>
    <w:rsid w:val="004D386A"/>
    <w:rsid w:val="004D7D01"/>
    <w:rsid w:val="004E46E1"/>
    <w:rsid w:val="004E693F"/>
    <w:rsid w:val="004F04F3"/>
    <w:rsid w:val="004F2101"/>
    <w:rsid w:val="004F2488"/>
    <w:rsid w:val="004F283E"/>
    <w:rsid w:val="004F2AC8"/>
    <w:rsid w:val="004F6A77"/>
    <w:rsid w:val="0051111C"/>
    <w:rsid w:val="00513235"/>
    <w:rsid w:val="005242F7"/>
    <w:rsid w:val="00524C67"/>
    <w:rsid w:val="00530E42"/>
    <w:rsid w:val="005326DF"/>
    <w:rsid w:val="00550CAB"/>
    <w:rsid w:val="0055233E"/>
    <w:rsid w:val="00554DA7"/>
    <w:rsid w:val="00554E0A"/>
    <w:rsid w:val="00557732"/>
    <w:rsid w:val="005607FA"/>
    <w:rsid w:val="00561CD2"/>
    <w:rsid w:val="00564306"/>
    <w:rsid w:val="00567562"/>
    <w:rsid w:val="00574A85"/>
    <w:rsid w:val="00576423"/>
    <w:rsid w:val="00576E58"/>
    <w:rsid w:val="00576F0B"/>
    <w:rsid w:val="00581200"/>
    <w:rsid w:val="0058224C"/>
    <w:rsid w:val="00587D4B"/>
    <w:rsid w:val="0059385C"/>
    <w:rsid w:val="005A2661"/>
    <w:rsid w:val="005A3B3D"/>
    <w:rsid w:val="005A4F1D"/>
    <w:rsid w:val="005A5BF9"/>
    <w:rsid w:val="005B083B"/>
    <w:rsid w:val="005C1676"/>
    <w:rsid w:val="005C21A3"/>
    <w:rsid w:val="005C29ED"/>
    <w:rsid w:val="005C3884"/>
    <w:rsid w:val="005C4CF3"/>
    <w:rsid w:val="005C664C"/>
    <w:rsid w:val="005C7ECF"/>
    <w:rsid w:val="005CD276"/>
    <w:rsid w:val="005D0162"/>
    <w:rsid w:val="005D6901"/>
    <w:rsid w:val="005E0DD8"/>
    <w:rsid w:val="005E1BB6"/>
    <w:rsid w:val="005E3841"/>
    <w:rsid w:val="005F0C01"/>
    <w:rsid w:val="005F0EEA"/>
    <w:rsid w:val="005F2347"/>
    <w:rsid w:val="005F6DED"/>
    <w:rsid w:val="00616D8F"/>
    <w:rsid w:val="006243E7"/>
    <w:rsid w:val="0063207A"/>
    <w:rsid w:val="00637CE9"/>
    <w:rsid w:val="00637DB9"/>
    <w:rsid w:val="00644406"/>
    <w:rsid w:val="006532E3"/>
    <w:rsid w:val="00653536"/>
    <w:rsid w:val="0066406D"/>
    <w:rsid w:val="00670643"/>
    <w:rsid w:val="00691B4F"/>
    <w:rsid w:val="00693B76"/>
    <w:rsid w:val="0069564F"/>
    <w:rsid w:val="0069739D"/>
    <w:rsid w:val="006A64E3"/>
    <w:rsid w:val="006B2475"/>
    <w:rsid w:val="006B42B5"/>
    <w:rsid w:val="006D6A7C"/>
    <w:rsid w:val="006E4A12"/>
    <w:rsid w:val="006E5D21"/>
    <w:rsid w:val="006E742C"/>
    <w:rsid w:val="006E75D7"/>
    <w:rsid w:val="006F0C64"/>
    <w:rsid w:val="006F5625"/>
    <w:rsid w:val="0070563E"/>
    <w:rsid w:val="0071313F"/>
    <w:rsid w:val="00713B74"/>
    <w:rsid w:val="007150E7"/>
    <w:rsid w:val="00715DCF"/>
    <w:rsid w:val="00720ABA"/>
    <w:rsid w:val="00722881"/>
    <w:rsid w:val="007308F0"/>
    <w:rsid w:val="00730A95"/>
    <w:rsid w:val="0073624E"/>
    <w:rsid w:val="00736495"/>
    <w:rsid w:val="007407FA"/>
    <w:rsid w:val="007427E8"/>
    <w:rsid w:val="007460C1"/>
    <w:rsid w:val="007506F9"/>
    <w:rsid w:val="00760425"/>
    <w:rsid w:val="007628A1"/>
    <w:rsid w:val="0077152E"/>
    <w:rsid w:val="00773281"/>
    <w:rsid w:val="007754C4"/>
    <w:rsid w:val="00776706"/>
    <w:rsid w:val="00782743"/>
    <w:rsid w:val="007835F2"/>
    <w:rsid w:val="0078749E"/>
    <w:rsid w:val="0079042C"/>
    <w:rsid w:val="007A2029"/>
    <w:rsid w:val="007A4346"/>
    <w:rsid w:val="007A5E3B"/>
    <w:rsid w:val="007C1869"/>
    <w:rsid w:val="007C25BB"/>
    <w:rsid w:val="007C3E4F"/>
    <w:rsid w:val="007D3274"/>
    <w:rsid w:val="007E134B"/>
    <w:rsid w:val="007E3A65"/>
    <w:rsid w:val="007E611F"/>
    <w:rsid w:val="007E6EA7"/>
    <w:rsid w:val="007E73B5"/>
    <w:rsid w:val="007F47CC"/>
    <w:rsid w:val="007F6C4C"/>
    <w:rsid w:val="00802E1C"/>
    <w:rsid w:val="008056D0"/>
    <w:rsid w:val="00805C69"/>
    <w:rsid w:val="00813E46"/>
    <w:rsid w:val="00822252"/>
    <w:rsid w:val="00825FBF"/>
    <w:rsid w:val="0083226C"/>
    <w:rsid w:val="008377AC"/>
    <w:rsid w:val="00841C60"/>
    <w:rsid w:val="00844961"/>
    <w:rsid w:val="00850829"/>
    <w:rsid w:val="00862BE4"/>
    <w:rsid w:val="00864B11"/>
    <w:rsid w:val="00866A83"/>
    <w:rsid w:val="00866AD5"/>
    <w:rsid w:val="00867785"/>
    <w:rsid w:val="0088376C"/>
    <w:rsid w:val="00892AE2"/>
    <w:rsid w:val="00896B19"/>
    <w:rsid w:val="008A0BEA"/>
    <w:rsid w:val="008A5362"/>
    <w:rsid w:val="008B1E38"/>
    <w:rsid w:val="008B350C"/>
    <w:rsid w:val="008B47AC"/>
    <w:rsid w:val="008B5B0D"/>
    <w:rsid w:val="008C1F84"/>
    <w:rsid w:val="008D2FB1"/>
    <w:rsid w:val="008D3515"/>
    <w:rsid w:val="008D4D60"/>
    <w:rsid w:val="008D66A1"/>
    <w:rsid w:val="008D7312"/>
    <w:rsid w:val="008E0035"/>
    <w:rsid w:val="008E1113"/>
    <w:rsid w:val="008E2966"/>
    <w:rsid w:val="008E55B9"/>
    <w:rsid w:val="008E69A0"/>
    <w:rsid w:val="008E72CE"/>
    <w:rsid w:val="008E7A24"/>
    <w:rsid w:val="008E7F06"/>
    <w:rsid w:val="008F68AD"/>
    <w:rsid w:val="00912C3B"/>
    <w:rsid w:val="009341DC"/>
    <w:rsid w:val="00934CD0"/>
    <w:rsid w:val="0093547E"/>
    <w:rsid w:val="00937C9A"/>
    <w:rsid w:val="009473BE"/>
    <w:rsid w:val="00950A04"/>
    <w:rsid w:val="00953163"/>
    <w:rsid w:val="00955EDD"/>
    <w:rsid w:val="009560CB"/>
    <w:rsid w:val="00957E1E"/>
    <w:rsid w:val="00960009"/>
    <w:rsid w:val="009664DB"/>
    <w:rsid w:val="0097547C"/>
    <w:rsid w:val="00982CC8"/>
    <w:rsid w:val="009918DB"/>
    <w:rsid w:val="00995E17"/>
    <w:rsid w:val="00997222"/>
    <w:rsid w:val="009A1D54"/>
    <w:rsid w:val="009A21E7"/>
    <w:rsid w:val="009A35FD"/>
    <w:rsid w:val="009A3F49"/>
    <w:rsid w:val="009A55E4"/>
    <w:rsid w:val="009C6EC2"/>
    <w:rsid w:val="009D5836"/>
    <w:rsid w:val="009DBEAD"/>
    <w:rsid w:val="009E769D"/>
    <w:rsid w:val="009F138C"/>
    <w:rsid w:val="009F2F63"/>
    <w:rsid w:val="009F3B70"/>
    <w:rsid w:val="009F6B40"/>
    <w:rsid w:val="00A02659"/>
    <w:rsid w:val="00A02A7B"/>
    <w:rsid w:val="00A161A7"/>
    <w:rsid w:val="00A21AB0"/>
    <w:rsid w:val="00A2206A"/>
    <w:rsid w:val="00A32061"/>
    <w:rsid w:val="00A3535E"/>
    <w:rsid w:val="00A546F5"/>
    <w:rsid w:val="00A54A3C"/>
    <w:rsid w:val="00A54FCC"/>
    <w:rsid w:val="00A559CD"/>
    <w:rsid w:val="00A573CD"/>
    <w:rsid w:val="00A6298D"/>
    <w:rsid w:val="00A66C9F"/>
    <w:rsid w:val="00A74285"/>
    <w:rsid w:val="00A85E09"/>
    <w:rsid w:val="00A90580"/>
    <w:rsid w:val="00A92DD8"/>
    <w:rsid w:val="00A96961"/>
    <w:rsid w:val="00AA00A3"/>
    <w:rsid w:val="00AB6494"/>
    <w:rsid w:val="00AB7BF4"/>
    <w:rsid w:val="00AC53B4"/>
    <w:rsid w:val="00AC69AC"/>
    <w:rsid w:val="00AD1C9F"/>
    <w:rsid w:val="00AD5D7D"/>
    <w:rsid w:val="00AD6D53"/>
    <w:rsid w:val="00AE65AD"/>
    <w:rsid w:val="00AE6C9B"/>
    <w:rsid w:val="00AF5327"/>
    <w:rsid w:val="00B025DA"/>
    <w:rsid w:val="00B03611"/>
    <w:rsid w:val="00B12726"/>
    <w:rsid w:val="00B21D39"/>
    <w:rsid w:val="00B235C8"/>
    <w:rsid w:val="00B27866"/>
    <w:rsid w:val="00B31F41"/>
    <w:rsid w:val="00B33FF9"/>
    <w:rsid w:val="00B414AC"/>
    <w:rsid w:val="00B41772"/>
    <w:rsid w:val="00B44DA8"/>
    <w:rsid w:val="00B55B1E"/>
    <w:rsid w:val="00B62E3C"/>
    <w:rsid w:val="00B77259"/>
    <w:rsid w:val="00B84A1D"/>
    <w:rsid w:val="00B860AD"/>
    <w:rsid w:val="00B87EE5"/>
    <w:rsid w:val="00B93B93"/>
    <w:rsid w:val="00BA5E91"/>
    <w:rsid w:val="00BB3D36"/>
    <w:rsid w:val="00BB71D1"/>
    <w:rsid w:val="00BC28A6"/>
    <w:rsid w:val="00BC3AEE"/>
    <w:rsid w:val="00BC4CF7"/>
    <w:rsid w:val="00BC67BE"/>
    <w:rsid w:val="00BD1F50"/>
    <w:rsid w:val="00BE0059"/>
    <w:rsid w:val="00BE457B"/>
    <w:rsid w:val="00BE56A2"/>
    <w:rsid w:val="00C03978"/>
    <w:rsid w:val="00C16E42"/>
    <w:rsid w:val="00C1715E"/>
    <w:rsid w:val="00C23D78"/>
    <w:rsid w:val="00C270B0"/>
    <w:rsid w:val="00C31AF2"/>
    <w:rsid w:val="00C3484F"/>
    <w:rsid w:val="00C3594B"/>
    <w:rsid w:val="00C36C03"/>
    <w:rsid w:val="00C42554"/>
    <w:rsid w:val="00C43392"/>
    <w:rsid w:val="00C46842"/>
    <w:rsid w:val="00C50E82"/>
    <w:rsid w:val="00C52050"/>
    <w:rsid w:val="00C54C04"/>
    <w:rsid w:val="00C66043"/>
    <w:rsid w:val="00C67B88"/>
    <w:rsid w:val="00C70C52"/>
    <w:rsid w:val="00C769FF"/>
    <w:rsid w:val="00C81328"/>
    <w:rsid w:val="00C81649"/>
    <w:rsid w:val="00C81E02"/>
    <w:rsid w:val="00C90854"/>
    <w:rsid w:val="00C91F61"/>
    <w:rsid w:val="00CA22A2"/>
    <w:rsid w:val="00CA3554"/>
    <w:rsid w:val="00CA5361"/>
    <w:rsid w:val="00CB7A9C"/>
    <w:rsid w:val="00CC1AFA"/>
    <w:rsid w:val="00CC7352"/>
    <w:rsid w:val="00CD0752"/>
    <w:rsid w:val="00CD35F2"/>
    <w:rsid w:val="00CD77E2"/>
    <w:rsid w:val="00CE62E2"/>
    <w:rsid w:val="00CE6BFF"/>
    <w:rsid w:val="00CF2A8A"/>
    <w:rsid w:val="00CF2E2F"/>
    <w:rsid w:val="00D00918"/>
    <w:rsid w:val="00D0254C"/>
    <w:rsid w:val="00D0578B"/>
    <w:rsid w:val="00D069F3"/>
    <w:rsid w:val="00D13F6F"/>
    <w:rsid w:val="00D16D96"/>
    <w:rsid w:val="00D20670"/>
    <w:rsid w:val="00D22DCE"/>
    <w:rsid w:val="00D26625"/>
    <w:rsid w:val="00D35B81"/>
    <w:rsid w:val="00D464F6"/>
    <w:rsid w:val="00D534D3"/>
    <w:rsid w:val="00D54F03"/>
    <w:rsid w:val="00D606B0"/>
    <w:rsid w:val="00D60C71"/>
    <w:rsid w:val="00D6279F"/>
    <w:rsid w:val="00D65677"/>
    <w:rsid w:val="00D65EC1"/>
    <w:rsid w:val="00D67913"/>
    <w:rsid w:val="00D7217D"/>
    <w:rsid w:val="00D76029"/>
    <w:rsid w:val="00D80A3D"/>
    <w:rsid w:val="00D8513D"/>
    <w:rsid w:val="00D91DAA"/>
    <w:rsid w:val="00D93863"/>
    <w:rsid w:val="00DA08B4"/>
    <w:rsid w:val="00DA26A3"/>
    <w:rsid w:val="00DA3829"/>
    <w:rsid w:val="00DA4852"/>
    <w:rsid w:val="00DA7580"/>
    <w:rsid w:val="00DB529C"/>
    <w:rsid w:val="00DB5E13"/>
    <w:rsid w:val="00DB7A24"/>
    <w:rsid w:val="00DB7DFA"/>
    <w:rsid w:val="00DC04CB"/>
    <w:rsid w:val="00DC2ABB"/>
    <w:rsid w:val="00DC4CB6"/>
    <w:rsid w:val="00DC5383"/>
    <w:rsid w:val="00DC6618"/>
    <w:rsid w:val="00DD381E"/>
    <w:rsid w:val="00DD507C"/>
    <w:rsid w:val="00DD6C07"/>
    <w:rsid w:val="00DE1D79"/>
    <w:rsid w:val="00DE32E2"/>
    <w:rsid w:val="00DF42BF"/>
    <w:rsid w:val="00E06452"/>
    <w:rsid w:val="00E0767F"/>
    <w:rsid w:val="00E31B62"/>
    <w:rsid w:val="00E31DE9"/>
    <w:rsid w:val="00E31FFC"/>
    <w:rsid w:val="00E33ACC"/>
    <w:rsid w:val="00E356C4"/>
    <w:rsid w:val="00E46BC6"/>
    <w:rsid w:val="00E50250"/>
    <w:rsid w:val="00E5435A"/>
    <w:rsid w:val="00E5536D"/>
    <w:rsid w:val="00E56968"/>
    <w:rsid w:val="00E57BFC"/>
    <w:rsid w:val="00E60BD3"/>
    <w:rsid w:val="00E6542E"/>
    <w:rsid w:val="00E67528"/>
    <w:rsid w:val="00E76636"/>
    <w:rsid w:val="00E80A5F"/>
    <w:rsid w:val="00E8152D"/>
    <w:rsid w:val="00E816C0"/>
    <w:rsid w:val="00E81E67"/>
    <w:rsid w:val="00E832C2"/>
    <w:rsid w:val="00E87070"/>
    <w:rsid w:val="00E96D0D"/>
    <w:rsid w:val="00EB1BD1"/>
    <w:rsid w:val="00EB7529"/>
    <w:rsid w:val="00EC33DA"/>
    <w:rsid w:val="00EE33E6"/>
    <w:rsid w:val="00EE447C"/>
    <w:rsid w:val="00EE5EE0"/>
    <w:rsid w:val="00EE70CA"/>
    <w:rsid w:val="00EF6F4F"/>
    <w:rsid w:val="00F11EE4"/>
    <w:rsid w:val="00F14A94"/>
    <w:rsid w:val="00F17D57"/>
    <w:rsid w:val="00F18508"/>
    <w:rsid w:val="00F255D6"/>
    <w:rsid w:val="00F34EDF"/>
    <w:rsid w:val="00F41A19"/>
    <w:rsid w:val="00F42166"/>
    <w:rsid w:val="00F4226E"/>
    <w:rsid w:val="00F43867"/>
    <w:rsid w:val="00F46800"/>
    <w:rsid w:val="00F55013"/>
    <w:rsid w:val="00F609A6"/>
    <w:rsid w:val="00F66851"/>
    <w:rsid w:val="00F722FD"/>
    <w:rsid w:val="00F764C2"/>
    <w:rsid w:val="00F84C27"/>
    <w:rsid w:val="00F84D48"/>
    <w:rsid w:val="00F90194"/>
    <w:rsid w:val="00F93C93"/>
    <w:rsid w:val="00FA25A3"/>
    <w:rsid w:val="00FA6CC5"/>
    <w:rsid w:val="00FA7346"/>
    <w:rsid w:val="00FA79A5"/>
    <w:rsid w:val="00FB7BDF"/>
    <w:rsid w:val="00FC2163"/>
    <w:rsid w:val="00FC4074"/>
    <w:rsid w:val="00FC4CD2"/>
    <w:rsid w:val="00FC610D"/>
    <w:rsid w:val="00FD3C69"/>
    <w:rsid w:val="00FD7D9D"/>
    <w:rsid w:val="00FF2DFF"/>
    <w:rsid w:val="00FF3813"/>
    <w:rsid w:val="00FF4782"/>
    <w:rsid w:val="00FF558D"/>
    <w:rsid w:val="00FF6F79"/>
    <w:rsid w:val="00FF79D2"/>
    <w:rsid w:val="0116D125"/>
    <w:rsid w:val="01216CD8"/>
    <w:rsid w:val="01268282"/>
    <w:rsid w:val="0127DB08"/>
    <w:rsid w:val="0130ED1A"/>
    <w:rsid w:val="0134B1CA"/>
    <w:rsid w:val="0182AD81"/>
    <w:rsid w:val="01C4AC6D"/>
    <w:rsid w:val="01CFC8E2"/>
    <w:rsid w:val="022347B0"/>
    <w:rsid w:val="0232FC73"/>
    <w:rsid w:val="026FB9E1"/>
    <w:rsid w:val="02ACF94B"/>
    <w:rsid w:val="02C65A25"/>
    <w:rsid w:val="02C72200"/>
    <w:rsid w:val="02D48F6C"/>
    <w:rsid w:val="030A3865"/>
    <w:rsid w:val="03370E4F"/>
    <w:rsid w:val="035E8D0C"/>
    <w:rsid w:val="0373EFEC"/>
    <w:rsid w:val="0377B46E"/>
    <w:rsid w:val="0382B92A"/>
    <w:rsid w:val="03895B15"/>
    <w:rsid w:val="03A35AB3"/>
    <w:rsid w:val="03C955DE"/>
    <w:rsid w:val="03E7947D"/>
    <w:rsid w:val="03E8B4E6"/>
    <w:rsid w:val="04023DAF"/>
    <w:rsid w:val="04242764"/>
    <w:rsid w:val="043DF783"/>
    <w:rsid w:val="045CCD4F"/>
    <w:rsid w:val="0465F9CE"/>
    <w:rsid w:val="04727061"/>
    <w:rsid w:val="047A69A7"/>
    <w:rsid w:val="04C08C2A"/>
    <w:rsid w:val="04C2535D"/>
    <w:rsid w:val="04DC2981"/>
    <w:rsid w:val="04DC3557"/>
    <w:rsid w:val="04E11EFE"/>
    <w:rsid w:val="04F653C9"/>
    <w:rsid w:val="04F70EDF"/>
    <w:rsid w:val="050A4747"/>
    <w:rsid w:val="050CCAF5"/>
    <w:rsid w:val="0559DE50"/>
    <w:rsid w:val="055B9824"/>
    <w:rsid w:val="058C3915"/>
    <w:rsid w:val="059A621E"/>
    <w:rsid w:val="05A43143"/>
    <w:rsid w:val="05E6741A"/>
    <w:rsid w:val="05F917B3"/>
    <w:rsid w:val="06590B3D"/>
    <w:rsid w:val="06A33A05"/>
    <w:rsid w:val="06E61C10"/>
    <w:rsid w:val="06F75C74"/>
    <w:rsid w:val="070573BC"/>
    <w:rsid w:val="07175CE5"/>
    <w:rsid w:val="07391099"/>
    <w:rsid w:val="0776DE53"/>
    <w:rsid w:val="0782447B"/>
    <w:rsid w:val="079F8E7F"/>
    <w:rsid w:val="07AAADDF"/>
    <w:rsid w:val="07CC6DF5"/>
    <w:rsid w:val="07CD3CC2"/>
    <w:rsid w:val="07F40716"/>
    <w:rsid w:val="080A51F0"/>
    <w:rsid w:val="0823A7DD"/>
    <w:rsid w:val="0823B3C1"/>
    <w:rsid w:val="082C3BB8"/>
    <w:rsid w:val="0832D614"/>
    <w:rsid w:val="0843D43F"/>
    <w:rsid w:val="0850E894"/>
    <w:rsid w:val="0854897F"/>
    <w:rsid w:val="085B9D03"/>
    <w:rsid w:val="087003B7"/>
    <w:rsid w:val="0897AEE8"/>
    <w:rsid w:val="0899DA0B"/>
    <w:rsid w:val="08BFF1A5"/>
    <w:rsid w:val="08D9CBEA"/>
    <w:rsid w:val="08F2390C"/>
    <w:rsid w:val="0912489E"/>
    <w:rsid w:val="091F3226"/>
    <w:rsid w:val="096FD78C"/>
    <w:rsid w:val="099FE10A"/>
    <w:rsid w:val="09AD4F6E"/>
    <w:rsid w:val="09B5DB6B"/>
    <w:rsid w:val="0A57D617"/>
    <w:rsid w:val="0A5BC206"/>
    <w:rsid w:val="0A675F1C"/>
    <w:rsid w:val="0A68B305"/>
    <w:rsid w:val="0A7E471F"/>
    <w:rsid w:val="0A80AC72"/>
    <w:rsid w:val="0A934BE9"/>
    <w:rsid w:val="0A9795CB"/>
    <w:rsid w:val="0AD7CF60"/>
    <w:rsid w:val="0AFE2F84"/>
    <w:rsid w:val="0B3ABB8A"/>
    <w:rsid w:val="0B3C7CA1"/>
    <w:rsid w:val="0B4092EA"/>
    <w:rsid w:val="0B440978"/>
    <w:rsid w:val="0B8EED91"/>
    <w:rsid w:val="0BBCA989"/>
    <w:rsid w:val="0BCF4FAA"/>
    <w:rsid w:val="0BD2A3E1"/>
    <w:rsid w:val="0BDD4B56"/>
    <w:rsid w:val="0BF8E0E1"/>
    <w:rsid w:val="0C5736BE"/>
    <w:rsid w:val="0C5D39EB"/>
    <w:rsid w:val="0C6AA605"/>
    <w:rsid w:val="0C99FFE5"/>
    <w:rsid w:val="0CBB85DF"/>
    <w:rsid w:val="0CCFFF66"/>
    <w:rsid w:val="0CDAC919"/>
    <w:rsid w:val="0CDF343D"/>
    <w:rsid w:val="0D2DC7DE"/>
    <w:rsid w:val="0D6FAC89"/>
    <w:rsid w:val="0D85B4DA"/>
    <w:rsid w:val="0DD04DC5"/>
    <w:rsid w:val="0DE62A2F"/>
    <w:rsid w:val="0E117DEF"/>
    <w:rsid w:val="0E29B734"/>
    <w:rsid w:val="0E2BF1CF"/>
    <w:rsid w:val="0E32118A"/>
    <w:rsid w:val="0E4C991C"/>
    <w:rsid w:val="0E992057"/>
    <w:rsid w:val="0EA010C3"/>
    <w:rsid w:val="0EAD7730"/>
    <w:rsid w:val="0EBAA950"/>
    <w:rsid w:val="0EBAB337"/>
    <w:rsid w:val="0EBC4C7A"/>
    <w:rsid w:val="0ED73C65"/>
    <w:rsid w:val="0EEE0DEC"/>
    <w:rsid w:val="0EEF00BE"/>
    <w:rsid w:val="0EF2D6FC"/>
    <w:rsid w:val="0EFA13B7"/>
    <w:rsid w:val="0F038927"/>
    <w:rsid w:val="0F03B340"/>
    <w:rsid w:val="0F153F20"/>
    <w:rsid w:val="0F2D3D3A"/>
    <w:rsid w:val="0F7C5BAF"/>
    <w:rsid w:val="0F84911D"/>
    <w:rsid w:val="0F9C06C8"/>
    <w:rsid w:val="0FA128E9"/>
    <w:rsid w:val="0FEF0882"/>
    <w:rsid w:val="100E6EB8"/>
    <w:rsid w:val="103DC29D"/>
    <w:rsid w:val="103E5E62"/>
    <w:rsid w:val="105679B1"/>
    <w:rsid w:val="10638DE3"/>
    <w:rsid w:val="107443A8"/>
    <w:rsid w:val="108E4353"/>
    <w:rsid w:val="10E17BE9"/>
    <w:rsid w:val="10E939F6"/>
    <w:rsid w:val="11102C92"/>
    <w:rsid w:val="111A3A60"/>
    <w:rsid w:val="11558C58"/>
    <w:rsid w:val="11662E64"/>
    <w:rsid w:val="11875DFA"/>
    <w:rsid w:val="118AA295"/>
    <w:rsid w:val="11A1D284"/>
    <w:rsid w:val="11B34D22"/>
    <w:rsid w:val="11B7D347"/>
    <w:rsid w:val="11CB8560"/>
    <w:rsid w:val="11CE6339"/>
    <w:rsid w:val="11DC2DFF"/>
    <w:rsid w:val="11F4CF1A"/>
    <w:rsid w:val="1204F092"/>
    <w:rsid w:val="1218382F"/>
    <w:rsid w:val="1238AF18"/>
    <w:rsid w:val="124A144A"/>
    <w:rsid w:val="12A92EC3"/>
    <w:rsid w:val="12B0E47E"/>
    <w:rsid w:val="12CFFFC6"/>
    <w:rsid w:val="12DD672E"/>
    <w:rsid w:val="12DF90F5"/>
    <w:rsid w:val="131E08D7"/>
    <w:rsid w:val="13310AA5"/>
    <w:rsid w:val="13444696"/>
    <w:rsid w:val="1357DE4F"/>
    <w:rsid w:val="1367C89B"/>
    <w:rsid w:val="1392E582"/>
    <w:rsid w:val="13ABF09C"/>
    <w:rsid w:val="13B822E6"/>
    <w:rsid w:val="13D178EE"/>
    <w:rsid w:val="1406B779"/>
    <w:rsid w:val="142430AB"/>
    <w:rsid w:val="1446F78E"/>
    <w:rsid w:val="144C98EA"/>
    <w:rsid w:val="1478A017"/>
    <w:rsid w:val="147B19FE"/>
    <w:rsid w:val="150049E7"/>
    <w:rsid w:val="15187846"/>
    <w:rsid w:val="1518C967"/>
    <w:rsid w:val="1526E612"/>
    <w:rsid w:val="156527CF"/>
    <w:rsid w:val="158CBB16"/>
    <w:rsid w:val="15B3D2DD"/>
    <w:rsid w:val="15C6E25C"/>
    <w:rsid w:val="15CEE252"/>
    <w:rsid w:val="15DBE3B8"/>
    <w:rsid w:val="16059B43"/>
    <w:rsid w:val="160B73BB"/>
    <w:rsid w:val="16207EF2"/>
    <w:rsid w:val="162A6A0B"/>
    <w:rsid w:val="1655A5C1"/>
    <w:rsid w:val="165B2B99"/>
    <w:rsid w:val="16A9CA65"/>
    <w:rsid w:val="16C01CC1"/>
    <w:rsid w:val="171FEF42"/>
    <w:rsid w:val="17931271"/>
    <w:rsid w:val="17CAF56D"/>
    <w:rsid w:val="1810D003"/>
    <w:rsid w:val="1825A19D"/>
    <w:rsid w:val="191FCF5D"/>
    <w:rsid w:val="19A3228F"/>
    <w:rsid w:val="19B069A7"/>
    <w:rsid w:val="1A03D90D"/>
    <w:rsid w:val="1A33104D"/>
    <w:rsid w:val="1A36963B"/>
    <w:rsid w:val="1A8FEFA2"/>
    <w:rsid w:val="1AC423C1"/>
    <w:rsid w:val="1AD709B6"/>
    <w:rsid w:val="1B03B214"/>
    <w:rsid w:val="1B8201EB"/>
    <w:rsid w:val="1B9D8559"/>
    <w:rsid w:val="1BBA9890"/>
    <w:rsid w:val="1BF69D4C"/>
    <w:rsid w:val="1C293B73"/>
    <w:rsid w:val="1C9084B2"/>
    <w:rsid w:val="1C9CB35B"/>
    <w:rsid w:val="1D23316B"/>
    <w:rsid w:val="1D3E7472"/>
    <w:rsid w:val="1D79E8B1"/>
    <w:rsid w:val="1DB83699"/>
    <w:rsid w:val="1DD06D16"/>
    <w:rsid w:val="1DD09A5F"/>
    <w:rsid w:val="1E0253F5"/>
    <w:rsid w:val="1E1E2CA8"/>
    <w:rsid w:val="1E244FCC"/>
    <w:rsid w:val="1E53C9A7"/>
    <w:rsid w:val="1E55004F"/>
    <w:rsid w:val="1E5C92B6"/>
    <w:rsid w:val="1E74B3F3"/>
    <w:rsid w:val="1E8196FA"/>
    <w:rsid w:val="1EC7CBD5"/>
    <w:rsid w:val="1ECA03D6"/>
    <w:rsid w:val="1EE06FA1"/>
    <w:rsid w:val="1F0751BF"/>
    <w:rsid w:val="1F0E81CC"/>
    <w:rsid w:val="1F174112"/>
    <w:rsid w:val="1F26C6FC"/>
    <w:rsid w:val="1F36816C"/>
    <w:rsid w:val="1F455E1A"/>
    <w:rsid w:val="1F4978E1"/>
    <w:rsid w:val="1F5406FA"/>
    <w:rsid w:val="1F619692"/>
    <w:rsid w:val="1F71ECCD"/>
    <w:rsid w:val="1FA0AABF"/>
    <w:rsid w:val="1FCEB578"/>
    <w:rsid w:val="1FDD4AED"/>
    <w:rsid w:val="20137177"/>
    <w:rsid w:val="2019AEA6"/>
    <w:rsid w:val="203C3BF8"/>
    <w:rsid w:val="205441BF"/>
    <w:rsid w:val="20611A2A"/>
    <w:rsid w:val="206C9F2D"/>
    <w:rsid w:val="2076AE9A"/>
    <w:rsid w:val="20A597DD"/>
    <w:rsid w:val="20C5A25E"/>
    <w:rsid w:val="20CC20E1"/>
    <w:rsid w:val="20CE2F9C"/>
    <w:rsid w:val="212029F6"/>
    <w:rsid w:val="2128D7C7"/>
    <w:rsid w:val="21322492"/>
    <w:rsid w:val="2137E90F"/>
    <w:rsid w:val="2147B4A5"/>
    <w:rsid w:val="2167C779"/>
    <w:rsid w:val="21772AF6"/>
    <w:rsid w:val="21870401"/>
    <w:rsid w:val="219408B8"/>
    <w:rsid w:val="219DE611"/>
    <w:rsid w:val="21B75C9E"/>
    <w:rsid w:val="21C3C0B0"/>
    <w:rsid w:val="21F755CD"/>
    <w:rsid w:val="221059AE"/>
    <w:rsid w:val="221D08F0"/>
    <w:rsid w:val="222DB7AA"/>
    <w:rsid w:val="225B3D10"/>
    <w:rsid w:val="225C101D"/>
    <w:rsid w:val="225E2F68"/>
    <w:rsid w:val="2265BE0D"/>
    <w:rsid w:val="226E3550"/>
    <w:rsid w:val="22712383"/>
    <w:rsid w:val="22742952"/>
    <w:rsid w:val="2287DAAE"/>
    <w:rsid w:val="2288D74E"/>
    <w:rsid w:val="228BA7BC"/>
    <w:rsid w:val="228DAD2F"/>
    <w:rsid w:val="228F39C9"/>
    <w:rsid w:val="2294B3CD"/>
    <w:rsid w:val="2298BA60"/>
    <w:rsid w:val="22E5C640"/>
    <w:rsid w:val="2327359C"/>
    <w:rsid w:val="232F4F8E"/>
    <w:rsid w:val="2331B254"/>
    <w:rsid w:val="233D0EB0"/>
    <w:rsid w:val="236C3732"/>
    <w:rsid w:val="238D260B"/>
    <w:rsid w:val="23A2C734"/>
    <w:rsid w:val="23DEB8D4"/>
    <w:rsid w:val="23EE7EBC"/>
    <w:rsid w:val="23F5ABB5"/>
    <w:rsid w:val="241E0455"/>
    <w:rsid w:val="2434261A"/>
    <w:rsid w:val="245EF0D5"/>
    <w:rsid w:val="2460D62E"/>
    <w:rsid w:val="247A4DA3"/>
    <w:rsid w:val="247ED8D3"/>
    <w:rsid w:val="2489B72B"/>
    <w:rsid w:val="248BDE91"/>
    <w:rsid w:val="248EFDBC"/>
    <w:rsid w:val="2495EA2D"/>
    <w:rsid w:val="249D8B5F"/>
    <w:rsid w:val="249E00B4"/>
    <w:rsid w:val="24A62FA5"/>
    <w:rsid w:val="24A97875"/>
    <w:rsid w:val="24DAC9FA"/>
    <w:rsid w:val="24F08D31"/>
    <w:rsid w:val="24F57224"/>
    <w:rsid w:val="24F7339B"/>
    <w:rsid w:val="254B6AD8"/>
    <w:rsid w:val="254DCCB7"/>
    <w:rsid w:val="25A057F7"/>
    <w:rsid w:val="25E26A98"/>
    <w:rsid w:val="25EE3D7B"/>
    <w:rsid w:val="25EE4410"/>
    <w:rsid w:val="262F61B1"/>
    <w:rsid w:val="2667B3B8"/>
    <w:rsid w:val="26695316"/>
    <w:rsid w:val="268E2B74"/>
    <w:rsid w:val="26ADFF73"/>
    <w:rsid w:val="27086C31"/>
    <w:rsid w:val="27107E7E"/>
    <w:rsid w:val="27453FA4"/>
    <w:rsid w:val="27490949"/>
    <w:rsid w:val="275CBF41"/>
    <w:rsid w:val="275E3AF6"/>
    <w:rsid w:val="276F2F4F"/>
    <w:rsid w:val="278172F6"/>
    <w:rsid w:val="27B00EA8"/>
    <w:rsid w:val="27B0BD3F"/>
    <w:rsid w:val="27C25AEB"/>
    <w:rsid w:val="27FECFDF"/>
    <w:rsid w:val="2803C1E7"/>
    <w:rsid w:val="2809C479"/>
    <w:rsid w:val="2812516D"/>
    <w:rsid w:val="2834EF61"/>
    <w:rsid w:val="28488175"/>
    <w:rsid w:val="287FDEB0"/>
    <w:rsid w:val="28935510"/>
    <w:rsid w:val="28ACC240"/>
    <w:rsid w:val="29091B3C"/>
    <w:rsid w:val="29CBB6E1"/>
    <w:rsid w:val="29D90E93"/>
    <w:rsid w:val="29F23E40"/>
    <w:rsid w:val="29F82536"/>
    <w:rsid w:val="2A0A963A"/>
    <w:rsid w:val="2A169A29"/>
    <w:rsid w:val="2A1BC8D1"/>
    <w:rsid w:val="2A83D766"/>
    <w:rsid w:val="2A844C15"/>
    <w:rsid w:val="2A9B5DF4"/>
    <w:rsid w:val="2AA3679E"/>
    <w:rsid w:val="2AAE75A5"/>
    <w:rsid w:val="2ACD7392"/>
    <w:rsid w:val="2ADE62EF"/>
    <w:rsid w:val="2AF5E316"/>
    <w:rsid w:val="2B1AB33D"/>
    <w:rsid w:val="2B1EA5BA"/>
    <w:rsid w:val="2B35FAF5"/>
    <w:rsid w:val="2B3C5464"/>
    <w:rsid w:val="2B4A8AF2"/>
    <w:rsid w:val="2B68ECC4"/>
    <w:rsid w:val="2B78DC1E"/>
    <w:rsid w:val="2B7E02D9"/>
    <w:rsid w:val="2BD920C2"/>
    <w:rsid w:val="2BF45D0D"/>
    <w:rsid w:val="2BF49B0B"/>
    <w:rsid w:val="2C099417"/>
    <w:rsid w:val="2C406AF6"/>
    <w:rsid w:val="2C43DCA9"/>
    <w:rsid w:val="2C4DD1C5"/>
    <w:rsid w:val="2C55EDD1"/>
    <w:rsid w:val="2C576867"/>
    <w:rsid w:val="2C857AD8"/>
    <w:rsid w:val="2CAB898D"/>
    <w:rsid w:val="2CF0E951"/>
    <w:rsid w:val="2D513842"/>
    <w:rsid w:val="2D51AF9C"/>
    <w:rsid w:val="2D826F71"/>
    <w:rsid w:val="2D8C6473"/>
    <w:rsid w:val="2DE6BE29"/>
    <w:rsid w:val="2E214B39"/>
    <w:rsid w:val="2E3748B2"/>
    <w:rsid w:val="2E584841"/>
    <w:rsid w:val="2E921A1C"/>
    <w:rsid w:val="2E92E7EA"/>
    <w:rsid w:val="2ED7960F"/>
    <w:rsid w:val="2F310E93"/>
    <w:rsid w:val="2F384D01"/>
    <w:rsid w:val="2F42B415"/>
    <w:rsid w:val="2F75AA57"/>
    <w:rsid w:val="2FFB3DDB"/>
    <w:rsid w:val="300B4A7A"/>
    <w:rsid w:val="3018D109"/>
    <w:rsid w:val="3090F294"/>
    <w:rsid w:val="30BA1033"/>
    <w:rsid w:val="30CC1C3E"/>
    <w:rsid w:val="312259BA"/>
    <w:rsid w:val="313C7BD6"/>
    <w:rsid w:val="315D3B02"/>
    <w:rsid w:val="31B20F4A"/>
    <w:rsid w:val="31B225A5"/>
    <w:rsid w:val="31C17A89"/>
    <w:rsid w:val="31EB2707"/>
    <w:rsid w:val="321D90B5"/>
    <w:rsid w:val="322EFE6A"/>
    <w:rsid w:val="3255E094"/>
    <w:rsid w:val="325F3DE3"/>
    <w:rsid w:val="32703597"/>
    <w:rsid w:val="327912C7"/>
    <w:rsid w:val="328E90B0"/>
    <w:rsid w:val="32B2CD25"/>
    <w:rsid w:val="32DE9A44"/>
    <w:rsid w:val="32F7CD48"/>
    <w:rsid w:val="3317C59B"/>
    <w:rsid w:val="334421CF"/>
    <w:rsid w:val="33A7C8C3"/>
    <w:rsid w:val="33E175C0"/>
    <w:rsid w:val="33ED4FD5"/>
    <w:rsid w:val="33F7EA3E"/>
    <w:rsid w:val="3404B711"/>
    <w:rsid w:val="34259459"/>
    <w:rsid w:val="34312187"/>
    <w:rsid w:val="34364F1D"/>
    <w:rsid w:val="34483290"/>
    <w:rsid w:val="3474E986"/>
    <w:rsid w:val="34AAF187"/>
    <w:rsid w:val="34BF95C5"/>
    <w:rsid w:val="34C789C5"/>
    <w:rsid w:val="34CB017A"/>
    <w:rsid w:val="34D192D8"/>
    <w:rsid w:val="351B1BA8"/>
    <w:rsid w:val="35439924"/>
    <w:rsid w:val="3586E9BE"/>
    <w:rsid w:val="358B4A74"/>
    <w:rsid w:val="359BBBFD"/>
    <w:rsid w:val="35BF3286"/>
    <w:rsid w:val="35F337C4"/>
    <w:rsid w:val="35FB17B5"/>
    <w:rsid w:val="36163943"/>
    <w:rsid w:val="3652E005"/>
    <w:rsid w:val="3659CB50"/>
    <w:rsid w:val="367C8A2D"/>
    <w:rsid w:val="3688F32B"/>
    <w:rsid w:val="36EBFD7F"/>
    <w:rsid w:val="3725ADB3"/>
    <w:rsid w:val="372DD657"/>
    <w:rsid w:val="373DA4A2"/>
    <w:rsid w:val="3757AEB0"/>
    <w:rsid w:val="37585D06"/>
    <w:rsid w:val="3759EDCA"/>
    <w:rsid w:val="3776CB5B"/>
    <w:rsid w:val="3784507A"/>
    <w:rsid w:val="379429C8"/>
    <w:rsid w:val="379E9454"/>
    <w:rsid w:val="37B209A4"/>
    <w:rsid w:val="37B382C4"/>
    <w:rsid w:val="37B5C8DB"/>
    <w:rsid w:val="37CC8789"/>
    <w:rsid w:val="37D18BCD"/>
    <w:rsid w:val="37FA24B6"/>
    <w:rsid w:val="381C30EB"/>
    <w:rsid w:val="38225EEB"/>
    <w:rsid w:val="385FA72E"/>
    <w:rsid w:val="3875EBC4"/>
    <w:rsid w:val="3891102A"/>
    <w:rsid w:val="38C2E5E3"/>
    <w:rsid w:val="39158A50"/>
    <w:rsid w:val="39605078"/>
    <w:rsid w:val="3993858E"/>
    <w:rsid w:val="39ACCB8C"/>
    <w:rsid w:val="39C2DA0D"/>
    <w:rsid w:val="39CF3AF8"/>
    <w:rsid w:val="3A5A9D4B"/>
    <w:rsid w:val="3A70323F"/>
    <w:rsid w:val="3A81A4A2"/>
    <w:rsid w:val="3AE14DED"/>
    <w:rsid w:val="3AE93415"/>
    <w:rsid w:val="3B1F83DA"/>
    <w:rsid w:val="3B204A8F"/>
    <w:rsid w:val="3B240969"/>
    <w:rsid w:val="3B25D89C"/>
    <w:rsid w:val="3B3E676E"/>
    <w:rsid w:val="3B52AA9A"/>
    <w:rsid w:val="3B6E1A59"/>
    <w:rsid w:val="3B86B2EC"/>
    <w:rsid w:val="3B8EAE6A"/>
    <w:rsid w:val="3C036990"/>
    <w:rsid w:val="3C04A772"/>
    <w:rsid w:val="3C155000"/>
    <w:rsid w:val="3C1E9638"/>
    <w:rsid w:val="3C3C336C"/>
    <w:rsid w:val="3C41FBA0"/>
    <w:rsid w:val="3C5E9F91"/>
    <w:rsid w:val="3C823662"/>
    <w:rsid w:val="3C97F55E"/>
    <w:rsid w:val="3CA620E1"/>
    <w:rsid w:val="3CA7F692"/>
    <w:rsid w:val="3CB9734D"/>
    <w:rsid w:val="3CBED924"/>
    <w:rsid w:val="3CDB451E"/>
    <w:rsid w:val="3D066884"/>
    <w:rsid w:val="3D137A2D"/>
    <w:rsid w:val="3D240718"/>
    <w:rsid w:val="3D3BAC28"/>
    <w:rsid w:val="3D521830"/>
    <w:rsid w:val="3D78E578"/>
    <w:rsid w:val="3D7BFF30"/>
    <w:rsid w:val="3DC6707C"/>
    <w:rsid w:val="3DCA17E2"/>
    <w:rsid w:val="3DE01891"/>
    <w:rsid w:val="3DF0A744"/>
    <w:rsid w:val="3E12799F"/>
    <w:rsid w:val="3E19CA1C"/>
    <w:rsid w:val="3E6B02A2"/>
    <w:rsid w:val="3E7BB837"/>
    <w:rsid w:val="3E9BA210"/>
    <w:rsid w:val="3EF889B8"/>
    <w:rsid w:val="3EFF434A"/>
    <w:rsid w:val="3F15F08A"/>
    <w:rsid w:val="3F285CF9"/>
    <w:rsid w:val="3F33C603"/>
    <w:rsid w:val="3F4FB7BF"/>
    <w:rsid w:val="3F513C04"/>
    <w:rsid w:val="3F5390E6"/>
    <w:rsid w:val="3F74BD3F"/>
    <w:rsid w:val="3F75C3F1"/>
    <w:rsid w:val="3F91D371"/>
    <w:rsid w:val="3FA2A45E"/>
    <w:rsid w:val="3FBD9E1B"/>
    <w:rsid w:val="3FE290DB"/>
    <w:rsid w:val="3FE7BB6E"/>
    <w:rsid w:val="3FF43B3D"/>
    <w:rsid w:val="4018C8C9"/>
    <w:rsid w:val="402D70D0"/>
    <w:rsid w:val="403CC263"/>
    <w:rsid w:val="40679721"/>
    <w:rsid w:val="40C70257"/>
    <w:rsid w:val="40CEC094"/>
    <w:rsid w:val="40EEE02D"/>
    <w:rsid w:val="40FE90F6"/>
    <w:rsid w:val="41163122"/>
    <w:rsid w:val="4128E32B"/>
    <w:rsid w:val="412D562F"/>
    <w:rsid w:val="412E55A6"/>
    <w:rsid w:val="413801F7"/>
    <w:rsid w:val="413C703B"/>
    <w:rsid w:val="414AD4E2"/>
    <w:rsid w:val="416A4CFD"/>
    <w:rsid w:val="418CE470"/>
    <w:rsid w:val="41AEA2C8"/>
    <w:rsid w:val="41B48B55"/>
    <w:rsid w:val="41C94131"/>
    <w:rsid w:val="423DAB32"/>
    <w:rsid w:val="42621E6E"/>
    <w:rsid w:val="427B0416"/>
    <w:rsid w:val="42B105D6"/>
    <w:rsid w:val="42EAFEAA"/>
    <w:rsid w:val="42F407D4"/>
    <w:rsid w:val="43089170"/>
    <w:rsid w:val="432479CF"/>
    <w:rsid w:val="4328B4D1"/>
    <w:rsid w:val="4345FCAF"/>
    <w:rsid w:val="434C6A4D"/>
    <w:rsid w:val="436CDCF9"/>
    <w:rsid w:val="438F2437"/>
    <w:rsid w:val="43A3F9EE"/>
    <w:rsid w:val="43B07CCB"/>
    <w:rsid w:val="440CBB3E"/>
    <w:rsid w:val="440EAA32"/>
    <w:rsid w:val="4425E977"/>
    <w:rsid w:val="44513D50"/>
    <w:rsid w:val="4464E3FB"/>
    <w:rsid w:val="44BD0B10"/>
    <w:rsid w:val="44C31D0E"/>
    <w:rsid w:val="44CFD154"/>
    <w:rsid w:val="44E26F55"/>
    <w:rsid w:val="44E88F72"/>
    <w:rsid w:val="451BCF36"/>
    <w:rsid w:val="452B618A"/>
    <w:rsid w:val="454EF75A"/>
    <w:rsid w:val="456C1CE6"/>
    <w:rsid w:val="45733B53"/>
    <w:rsid w:val="4578B66B"/>
    <w:rsid w:val="459B119F"/>
    <w:rsid w:val="459E5D90"/>
    <w:rsid w:val="45A8F479"/>
    <w:rsid w:val="45AF8D91"/>
    <w:rsid w:val="45EF4ED2"/>
    <w:rsid w:val="45F51AC5"/>
    <w:rsid w:val="460FC9B3"/>
    <w:rsid w:val="46117E5F"/>
    <w:rsid w:val="461D7B44"/>
    <w:rsid w:val="46272E37"/>
    <w:rsid w:val="464AA8D4"/>
    <w:rsid w:val="464E1BA5"/>
    <w:rsid w:val="4673A190"/>
    <w:rsid w:val="4679315D"/>
    <w:rsid w:val="468D4BD1"/>
    <w:rsid w:val="46911564"/>
    <w:rsid w:val="469845C2"/>
    <w:rsid w:val="46AD0948"/>
    <w:rsid w:val="46F5C33B"/>
    <w:rsid w:val="46FC7374"/>
    <w:rsid w:val="46FD7AD5"/>
    <w:rsid w:val="470215B4"/>
    <w:rsid w:val="472351E3"/>
    <w:rsid w:val="473C5AA1"/>
    <w:rsid w:val="473DD617"/>
    <w:rsid w:val="475B1BE6"/>
    <w:rsid w:val="475E43D2"/>
    <w:rsid w:val="4795CBCF"/>
    <w:rsid w:val="479F9350"/>
    <w:rsid w:val="47BE205E"/>
    <w:rsid w:val="47BFCC18"/>
    <w:rsid w:val="47DA89F2"/>
    <w:rsid w:val="48124668"/>
    <w:rsid w:val="481CBB51"/>
    <w:rsid w:val="481CBCB6"/>
    <w:rsid w:val="482167D4"/>
    <w:rsid w:val="4867AEAF"/>
    <w:rsid w:val="48716E78"/>
    <w:rsid w:val="4880B366"/>
    <w:rsid w:val="48B7A333"/>
    <w:rsid w:val="48D36160"/>
    <w:rsid w:val="4901C3DD"/>
    <w:rsid w:val="49454A1B"/>
    <w:rsid w:val="494E7B5F"/>
    <w:rsid w:val="4993DB25"/>
    <w:rsid w:val="49B64918"/>
    <w:rsid w:val="49BD4409"/>
    <w:rsid w:val="49C6FE66"/>
    <w:rsid w:val="49E251E1"/>
    <w:rsid w:val="49F5510A"/>
    <w:rsid w:val="4A3E2EEC"/>
    <w:rsid w:val="4A53D64C"/>
    <w:rsid w:val="4A5B6DA4"/>
    <w:rsid w:val="4AB79173"/>
    <w:rsid w:val="4AC89662"/>
    <w:rsid w:val="4ACA5ED2"/>
    <w:rsid w:val="4ADAD9C9"/>
    <w:rsid w:val="4B4BC0D6"/>
    <w:rsid w:val="4B62462A"/>
    <w:rsid w:val="4BD0EBF8"/>
    <w:rsid w:val="4BDA05CC"/>
    <w:rsid w:val="4BE3806A"/>
    <w:rsid w:val="4C203537"/>
    <w:rsid w:val="4C895F8A"/>
    <w:rsid w:val="4CA84294"/>
    <w:rsid w:val="4CBE754F"/>
    <w:rsid w:val="4D1BD53C"/>
    <w:rsid w:val="4D58051C"/>
    <w:rsid w:val="4D6A7E8C"/>
    <w:rsid w:val="4D93D7A2"/>
    <w:rsid w:val="4DC4E77F"/>
    <w:rsid w:val="4DD103F0"/>
    <w:rsid w:val="4DE50184"/>
    <w:rsid w:val="4DF3204B"/>
    <w:rsid w:val="4E5A45B0"/>
    <w:rsid w:val="4E5FE1E7"/>
    <w:rsid w:val="4E777C40"/>
    <w:rsid w:val="4E89519B"/>
    <w:rsid w:val="4EFECACA"/>
    <w:rsid w:val="4F1786CD"/>
    <w:rsid w:val="4F230ACA"/>
    <w:rsid w:val="4F282D63"/>
    <w:rsid w:val="4F36C29F"/>
    <w:rsid w:val="4F4E0728"/>
    <w:rsid w:val="4F69B110"/>
    <w:rsid w:val="4FB2792D"/>
    <w:rsid w:val="4FBA627F"/>
    <w:rsid w:val="4FCA2455"/>
    <w:rsid w:val="4FD8466F"/>
    <w:rsid w:val="4FF2BBD2"/>
    <w:rsid w:val="4FF9DF0F"/>
    <w:rsid w:val="50625E5F"/>
    <w:rsid w:val="5064928E"/>
    <w:rsid w:val="50843403"/>
    <w:rsid w:val="50AE4DD9"/>
    <w:rsid w:val="50B3E952"/>
    <w:rsid w:val="50FAC315"/>
    <w:rsid w:val="5101C3A1"/>
    <w:rsid w:val="5109037D"/>
    <w:rsid w:val="510F5676"/>
    <w:rsid w:val="512E5F49"/>
    <w:rsid w:val="512FAFEF"/>
    <w:rsid w:val="51732B9D"/>
    <w:rsid w:val="517F2E6D"/>
    <w:rsid w:val="518164AB"/>
    <w:rsid w:val="5196DE60"/>
    <w:rsid w:val="519843E2"/>
    <w:rsid w:val="519F344E"/>
    <w:rsid w:val="51B7C0B7"/>
    <w:rsid w:val="51D7F698"/>
    <w:rsid w:val="51D8C7CA"/>
    <w:rsid w:val="520062EF"/>
    <w:rsid w:val="52145205"/>
    <w:rsid w:val="52185CE2"/>
    <w:rsid w:val="52274824"/>
    <w:rsid w:val="52522A76"/>
    <w:rsid w:val="5255CF4E"/>
    <w:rsid w:val="5273B4E8"/>
    <w:rsid w:val="52C9FA2D"/>
    <w:rsid w:val="52DF90EE"/>
    <w:rsid w:val="5326A02E"/>
    <w:rsid w:val="533ED89B"/>
    <w:rsid w:val="534893CA"/>
    <w:rsid w:val="535D1C79"/>
    <w:rsid w:val="5370CB24"/>
    <w:rsid w:val="538B5288"/>
    <w:rsid w:val="539CA8A8"/>
    <w:rsid w:val="53A44814"/>
    <w:rsid w:val="53AF86EA"/>
    <w:rsid w:val="53DB554C"/>
    <w:rsid w:val="53DE02F0"/>
    <w:rsid w:val="5407B2F0"/>
    <w:rsid w:val="540F56B7"/>
    <w:rsid w:val="540FD5D6"/>
    <w:rsid w:val="541BD3E1"/>
    <w:rsid w:val="54400527"/>
    <w:rsid w:val="549474AE"/>
    <w:rsid w:val="54A82E89"/>
    <w:rsid w:val="54B48482"/>
    <w:rsid w:val="54EABC26"/>
    <w:rsid w:val="553DD486"/>
    <w:rsid w:val="5541AA99"/>
    <w:rsid w:val="554BA700"/>
    <w:rsid w:val="554C6B97"/>
    <w:rsid w:val="554CA296"/>
    <w:rsid w:val="556567CB"/>
    <w:rsid w:val="557193B1"/>
    <w:rsid w:val="557959AF"/>
    <w:rsid w:val="558A17B2"/>
    <w:rsid w:val="55A44733"/>
    <w:rsid w:val="5626A5E9"/>
    <w:rsid w:val="562F000D"/>
    <w:rsid w:val="564A9C56"/>
    <w:rsid w:val="56567CAF"/>
    <w:rsid w:val="567CBF14"/>
    <w:rsid w:val="56A36C6C"/>
    <w:rsid w:val="56CD12E7"/>
    <w:rsid w:val="56EBCE05"/>
    <w:rsid w:val="56F085DD"/>
    <w:rsid w:val="56F302F7"/>
    <w:rsid w:val="57033BBA"/>
    <w:rsid w:val="570A09FF"/>
    <w:rsid w:val="57194A87"/>
    <w:rsid w:val="572D727F"/>
    <w:rsid w:val="57450728"/>
    <w:rsid w:val="57596FFA"/>
    <w:rsid w:val="577EA417"/>
    <w:rsid w:val="57962AF9"/>
    <w:rsid w:val="57AC51F7"/>
    <w:rsid w:val="57BDCB25"/>
    <w:rsid w:val="57E381B1"/>
    <w:rsid w:val="57EEDD0A"/>
    <w:rsid w:val="57F8D625"/>
    <w:rsid w:val="580733CF"/>
    <w:rsid w:val="583CFF4F"/>
    <w:rsid w:val="58490850"/>
    <w:rsid w:val="58569405"/>
    <w:rsid w:val="58802242"/>
    <w:rsid w:val="58879E66"/>
    <w:rsid w:val="5887DE6F"/>
    <w:rsid w:val="588943B2"/>
    <w:rsid w:val="588B975A"/>
    <w:rsid w:val="58CB116B"/>
    <w:rsid w:val="58DA018F"/>
    <w:rsid w:val="58E78864"/>
    <w:rsid w:val="58EC6C69"/>
    <w:rsid w:val="5936CE8B"/>
    <w:rsid w:val="59475003"/>
    <w:rsid w:val="598FB7D9"/>
    <w:rsid w:val="599640F1"/>
    <w:rsid w:val="5A0314F2"/>
    <w:rsid w:val="5A0A290E"/>
    <w:rsid w:val="5A42DF32"/>
    <w:rsid w:val="5A65ED85"/>
    <w:rsid w:val="5AA730D6"/>
    <w:rsid w:val="5AACBEF5"/>
    <w:rsid w:val="5AE3F2B9"/>
    <w:rsid w:val="5AF2BBD7"/>
    <w:rsid w:val="5B057C9A"/>
    <w:rsid w:val="5BAA5C19"/>
    <w:rsid w:val="5BCB5FDE"/>
    <w:rsid w:val="5BE54D07"/>
    <w:rsid w:val="5BEC27CB"/>
    <w:rsid w:val="5BED2B10"/>
    <w:rsid w:val="5C20FA50"/>
    <w:rsid w:val="5C465F61"/>
    <w:rsid w:val="5C4CE861"/>
    <w:rsid w:val="5C63D11E"/>
    <w:rsid w:val="5C718F6E"/>
    <w:rsid w:val="5C7F57B8"/>
    <w:rsid w:val="5CA7F1AA"/>
    <w:rsid w:val="5CBDA623"/>
    <w:rsid w:val="5CC7D3D4"/>
    <w:rsid w:val="5CD8B450"/>
    <w:rsid w:val="5CE0650D"/>
    <w:rsid w:val="5D106319"/>
    <w:rsid w:val="5D16EC69"/>
    <w:rsid w:val="5D37A1D9"/>
    <w:rsid w:val="5D71AD83"/>
    <w:rsid w:val="5D9A5145"/>
    <w:rsid w:val="5DCFEE48"/>
    <w:rsid w:val="5DE22FC2"/>
    <w:rsid w:val="5DE3A791"/>
    <w:rsid w:val="5E050B26"/>
    <w:rsid w:val="5E077DAD"/>
    <w:rsid w:val="5E093815"/>
    <w:rsid w:val="5E2357AB"/>
    <w:rsid w:val="5E3BA7A0"/>
    <w:rsid w:val="5E4638D7"/>
    <w:rsid w:val="5E488F1B"/>
    <w:rsid w:val="5E6CB487"/>
    <w:rsid w:val="5E77A549"/>
    <w:rsid w:val="5E83A8C4"/>
    <w:rsid w:val="5EA18CEE"/>
    <w:rsid w:val="5EB66F06"/>
    <w:rsid w:val="5EE5C1DB"/>
    <w:rsid w:val="5F0DFE28"/>
    <w:rsid w:val="5F0F8ED7"/>
    <w:rsid w:val="5F134470"/>
    <w:rsid w:val="5F338426"/>
    <w:rsid w:val="5F45FB55"/>
    <w:rsid w:val="5F5060A5"/>
    <w:rsid w:val="5F791304"/>
    <w:rsid w:val="5F8ED6A2"/>
    <w:rsid w:val="5F9428A4"/>
    <w:rsid w:val="5FB0B598"/>
    <w:rsid w:val="5FF082CB"/>
    <w:rsid w:val="5FFD4526"/>
    <w:rsid w:val="6002250E"/>
    <w:rsid w:val="600DCE52"/>
    <w:rsid w:val="6015AA8A"/>
    <w:rsid w:val="605339E4"/>
    <w:rsid w:val="606B94D3"/>
    <w:rsid w:val="60737EAC"/>
    <w:rsid w:val="609911EB"/>
    <w:rsid w:val="60A44460"/>
    <w:rsid w:val="60A78204"/>
    <w:rsid w:val="60D648E7"/>
    <w:rsid w:val="6113D58A"/>
    <w:rsid w:val="611C0079"/>
    <w:rsid w:val="6154F1CF"/>
    <w:rsid w:val="61680A04"/>
    <w:rsid w:val="616AF203"/>
    <w:rsid w:val="616E794B"/>
    <w:rsid w:val="61744AFE"/>
    <w:rsid w:val="6196A7F0"/>
    <w:rsid w:val="61B14AB3"/>
    <w:rsid w:val="61B9E4F8"/>
    <w:rsid w:val="61D2DE52"/>
    <w:rsid w:val="61FDABA0"/>
    <w:rsid w:val="62196BB1"/>
    <w:rsid w:val="621EDB20"/>
    <w:rsid w:val="622BCBA1"/>
    <w:rsid w:val="62435265"/>
    <w:rsid w:val="6248B7D5"/>
    <w:rsid w:val="62BC0994"/>
    <w:rsid w:val="63259ABA"/>
    <w:rsid w:val="632E04A5"/>
    <w:rsid w:val="633178C7"/>
    <w:rsid w:val="6380EA4E"/>
    <w:rsid w:val="6381D3B8"/>
    <w:rsid w:val="63ADA5ED"/>
    <w:rsid w:val="63B4287C"/>
    <w:rsid w:val="63DF22C6"/>
    <w:rsid w:val="64100687"/>
    <w:rsid w:val="64128DD1"/>
    <w:rsid w:val="6425C642"/>
    <w:rsid w:val="64292C34"/>
    <w:rsid w:val="64298FA2"/>
    <w:rsid w:val="6436BA2F"/>
    <w:rsid w:val="64513E75"/>
    <w:rsid w:val="645E4C76"/>
    <w:rsid w:val="647FB496"/>
    <w:rsid w:val="64B4066C"/>
    <w:rsid w:val="64BE30D0"/>
    <w:rsid w:val="64C3E16A"/>
    <w:rsid w:val="64D4310E"/>
    <w:rsid w:val="64F8BA4C"/>
    <w:rsid w:val="65048DC3"/>
    <w:rsid w:val="6511BE9A"/>
    <w:rsid w:val="651DEDAF"/>
    <w:rsid w:val="653BA993"/>
    <w:rsid w:val="6553202F"/>
    <w:rsid w:val="655C7D51"/>
    <w:rsid w:val="655F1028"/>
    <w:rsid w:val="65AFFE35"/>
    <w:rsid w:val="65BEBB26"/>
    <w:rsid w:val="65E3525A"/>
    <w:rsid w:val="65E695A8"/>
    <w:rsid w:val="6625E8DA"/>
    <w:rsid w:val="6630D6D5"/>
    <w:rsid w:val="6639F627"/>
    <w:rsid w:val="66430FD3"/>
    <w:rsid w:val="66461DDB"/>
    <w:rsid w:val="66558DBD"/>
    <w:rsid w:val="66653A85"/>
    <w:rsid w:val="6685EF70"/>
    <w:rsid w:val="66874753"/>
    <w:rsid w:val="668D70BE"/>
    <w:rsid w:val="66A5FB55"/>
    <w:rsid w:val="66C75BFF"/>
    <w:rsid w:val="66D13521"/>
    <w:rsid w:val="66D4569D"/>
    <w:rsid w:val="66EB10DC"/>
    <w:rsid w:val="66ED2F2A"/>
    <w:rsid w:val="66FB72C5"/>
    <w:rsid w:val="67405C1B"/>
    <w:rsid w:val="674D8043"/>
    <w:rsid w:val="67685A86"/>
    <w:rsid w:val="676CB21D"/>
    <w:rsid w:val="678815E9"/>
    <w:rsid w:val="67923BAB"/>
    <w:rsid w:val="6824802B"/>
    <w:rsid w:val="687F75F0"/>
    <w:rsid w:val="68B3427F"/>
    <w:rsid w:val="69053FCF"/>
    <w:rsid w:val="6923E64A"/>
    <w:rsid w:val="69279A04"/>
    <w:rsid w:val="6938DC28"/>
    <w:rsid w:val="6963868B"/>
    <w:rsid w:val="69662D5A"/>
    <w:rsid w:val="69B93D65"/>
    <w:rsid w:val="69BF6C09"/>
    <w:rsid w:val="69C2A5CD"/>
    <w:rsid w:val="69D82F4E"/>
    <w:rsid w:val="69EF5A87"/>
    <w:rsid w:val="6A08FE70"/>
    <w:rsid w:val="6A57D40C"/>
    <w:rsid w:val="6A651311"/>
    <w:rsid w:val="6A701F10"/>
    <w:rsid w:val="6A93EE5C"/>
    <w:rsid w:val="6AC0A38C"/>
    <w:rsid w:val="6ACE6CEA"/>
    <w:rsid w:val="6AD910DE"/>
    <w:rsid w:val="6ADD16ED"/>
    <w:rsid w:val="6AE34330"/>
    <w:rsid w:val="6B261DFB"/>
    <w:rsid w:val="6B2B8F36"/>
    <w:rsid w:val="6B31B3AF"/>
    <w:rsid w:val="6B346358"/>
    <w:rsid w:val="6B6AAA2E"/>
    <w:rsid w:val="6B8A6CC5"/>
    <w:rsid w:val="6BD35EB4"/>
    <w:rsid w:val="6BFE97C8"/>
    <w:rsid w:val="6C0686F4"/>
    <w:rsid w:val="6C0B28FD"/>
    <w:rsid w:val="6C2CB89E"/>
    <w:rsid w:val="6C325AD8"/>
    <w:rsid w:val="6C429666"/>
    <w:rsid w:val="6C6A3D4B"/>
    <w:rsid w:val="6C72762F"/>
    <w:rsid w:val="6C85CC81"/>
    <w:rsid w:val="6CA979DF"/>
    <w:rsid w:val="6CAEB218"/>
    <w:rsid w:val="6CFE765D"/>
    <w:rsid w:val="6D0952E6"/>
    <w:rsid w:val="6D2B3E60"/>
    <w:rsid w:val="6D49EFF4"/>
    <w:rsid w:val="6D4A809F"/>
    <w:rsid w:val="6D4D23D6"/>
    <w:rsid w:val="6D503B9A"/>
    <w:rsid w:val="6D5495B7"/>
    <w:rsid w:val="6D625378"/>
    <w:rsid w:val="6D67EDAD"/>
    <w:rsid w:val="6D7ED886"/>
    <w:rsid w:val="6D853F66"/>
    <w:rsid w:val="6D989319"/>
    <w:rsid w:val="6DAB658E"/>
    <w:rsid w:val="6E09AB36"/>
    <w:rsid w:val="6E1EE037"/>
    <w:rsid w:val="6E20629E"/>
    <w:rsid w:val="6E318DA9"/>
    <w:rsid w:val="6E4BCDE9"/>
    <w:rsid w:val="6E5FF7E0"/>
    <w:rsid w:val="6E708A40"/>
    <w:rsid w:val="6E8F4834"/>
    <w:rsid w:val="6EEE8EEC"/>
    <w:rsid w:val="6F40D044"/>
    <w:rsid w:val="6FE0AC7A"/>
    <w:rsid w:val="6FF7D102"/>
    <w:rsid w:val="6FFC7003"/>
    <w:rsid w:val="701122CE"/>
    <w:rsid w:val="7027033E"/>
    <w:rsid w:val="704F5449"/>
    <w:rsid w:val="705499A5"/>
    <w:rsid w:val="705BB94C"/>
    <w:rsid w:val="706E2654"/>
    <w:rsid w:val="706F7278"/>
    <w:rsid w:val="7071FB27"/>
    <w:rsid w:val="7087B40F"/>
    <w:rsid w:val="70DEB1DA"/>
    <w:rsid w:val="70F635DC"/>
    <w:rsid w:val="71082955"/>
    <w:rsid w:val="7131A00C"/>
    <w:rsid w:val="71530EBC"/>
    <w:rsid w:val="7162E3FC"/>
    <w:rsid w:val="71AB95EA"/>
    <w:rsid w:val="71ADAEA8"/>
    <w:rsid w:val="71BE14F7"/>
    <w:rsid w:val="7209312B"/>
    <w:rsid w:val="72329465"/>
    <w:rsid w:val="723E325C"/>
    <w:rsid w:val="72837D3D"/>
    <w:rsid w:val="72F1E22B"/>
    <w:rsid w:val="73254B7A"/>
    <w:rsid w:val="732A1720"/>
    <w:rsid w:val="735970BE"/>
    <w:rsid w:val="736D0225"/>
    <w:rsid w:val="7380CDB4"/>
    <w:rsid w:val="7394E777"/>
    <w:rsid w:val="73B4830E"/>
    <w:rsid w:val="73BB977A"/>
    <w:rsid w:val="73C029FC"/>
    <w:rsid w:val="73DBCFD6"/>
    <w:rsid w:val="73EAF4AD"/>
    <w:rsid w:val="74455151"/>
    <w:rsid w:val="744DA84B"/>
    <w:rsid w:val="7453D9A8"/>
    <w:rsid w:val="745C9EEC"/>
    <w:rsid w:val="746045C5"/>
    <w:rsid w:val="74D3106A"/>
    <w:rsid w:val="74D6EEA1"/>
    <w:rsid w:val="74E98BDF"/>
    <w:rsid w:val="74FD3A06"/>
    <w:rsid w:val="751809A2"/>
    <w:rsid w:val="757A57F0"/>
    <w:rsid w:val="75949257"/>
    <w:rsid w:val="75CF6976"/>
    <w:rsid w:val="760D1D4A"/>
    <w:rsid w:val="761891D3"/>
    <w:rsid w:val="76285A14"/>
    <w:rsid w:val="7669A023"/>
    <w:rsid w:val="768B0156"/>
    <w:rsid w:val="76D82D35"/>
    <w:rsid w:val="76DD3B9F"/>
    <w:rsid w:val="770785C5"/>
    <w:rsid w:val="771F38E6"/>
    <w:rsid w:val="77323E75"/>
    <w:rsid w:val="77AC15EE"/>
    <w:rsid w:val="77B039B0"/>
    <w:rsid w:val="77D33A9E"/>
    <w:rsid w:val="77D5F5C5"/>
    <w:rsid w:val="77F336C1"/>
    <w:rsid w:val="781EDC2C"/>
    <w:rsid w:val="78233C1E"/>
    <w:rsid w:val="783524E1"/>
    <w:rsid w:val="789ECE4A"/>
    <w:rsid w:val="78A871DC"/>
    <w:rsid w:val="78C3505A"/>
    <w:rsid w:val="78C4B6F0"/>
    <w:rsid w:val="78CA9FC7"/>
    <w:rsid w:val="78CB6FB6"/>
    <w:rsid w:val="78CDC551"/>
    <w:rsid w:val="78F1F3A0"/>
    <w:rsid w:val="792F97F6"/>
    <w:rsid w:val="79509894"/>
    <w:rsid w:val="79966E16"/>
    <w:rsid w:val="79ACFCCE"/>
    <w:rsid w:val="79B06FC8"/>
    <w:rsid w:val="79C23CBB"/>
    <w:rsid w:val="79E39A4A"/>
    <w:rsid w:val="79ECEF04"/>
    <w:rsid w:val="7A1BA3AC"/>
    <w:rsid w:val="7A6C3989"/>
    <w:rsid w:val="7A7C2A5E"/>
    <w:rsid w:val="7A92114D"/>
    <w:rsid w:val="7AA225C6"/>
    <w:rsid w:val="7AC7DDAA"/>
    <w:rsid w:val="7AF4F05C"/>
    <w:rsid w:val="7B01EBF8"/>
    <w:rsid w:val="7B25528B"/>
    <w:rsid w:val="7B323E77"/>
    <w:rsid w:val="7B4CAF48"/>
    <w:rsid w:val="7B516BDB"/>
    <w:rsid w:val="7B586C7D"/>
    <w:rsid w:val="7B6C544C"/>
    <w:rsid w:val="7B77EDCE"/>
    <w:rsid w:val="7B8D1A5C"/>
    <w:rsid w:val="7BA29933"/>
    <w:rsid w:val="7BB5564A"/>
    <w:rsid w:val="7BBC32E4"/>
    <w:rsid w:val="7BCA92BD"/>
    <w:rsid w:val="7BCF4DB9"/>
    <w:rsid w:val="7BD16E26"/>
    <w:rsid w:val="7BD8E9F4"/>
    <w:rsid w:val="7BECAFDE"/>
    <w:rsid w:val="7BF08AAA"/>
    <w:rsid w:val="7BF36936"/>
    <w:rsid w:val="7C32E59D"/>
    <w:rsid w:val="7C9D60B6"/>
    <w:rsid w:val="7CA794BE"/>
    <w:rsid w:val="7CEDD916"/>
    <w:rsid w:val="7D24387B"/>
    <w:rsid w:val="7D26A890"/>
    <w:rsid w:val="7D2728B7"/>
    <w:rsid w:val="7D358642"/>
    <w:rsid w:val="7D407A5E"/>
    <w:rsid w:val="7D4263B4"/>
    <w:rsid w:val="7D93C649"/>
    <w:rsid w:val="7D9DB27B"/>
    <w:rsid w:val="7DA8DBB9"/>
    <w:rsid w:val="7DD3EFF3"/>
    <w:rsid w:val="7DE0124B"/>
    <w:rsid w:val="7E64D767"/>
    <w:rsid w:val="7E68AE16"/>
    <w:rsid w:val="7E69146A"/>
    <w:rsid w:val="7E98F1C9"/>
    <w:rsid w:val="7EC72932"/>
    <w:rsid w:val="7EE05FFE"/>
    <w:rsid w:val="7EF1C379"/>
    <w:rsid w:val="7EFD0348"/>
    <w:rsid w:val="7F0DDF18"/>
    <w:rsid w:val="7F13A805"/>
    <w:rsid w:val="7F2E1FB9"/>
    <w:rsid w:val="7F7222AC"/>
    <w:rsid w:val="7F7B83D0"/>
    <w:rsid w:val="7F95FC8D"/>
    <w:rsid w:val="7F9DACE6"/>
    <w:rsid w:val="7FA728C3"/>
    <w:rsid w:val="7FBC5745"/>
    <w:rsid w:val="7FBF72AF"/>
    <w:rsid w:val="7FEAF8A8"/>
    <w:rsid w:val="7FFC4C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138E"/>
  <w15:chartTrackingRefBased/>
  <w15:docId w15:val="{CF67D28A-151A-4C00-82A1-342427BE3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44303"/>
    <w:pPr>
      <w:spacing w:after="0" w:line="240" w:lineRule="auto"/>
    </w:pPr>
  </w:style>
  <w:style w:type="paragraph" w:styleId="CommentSubject">
    <w:name w:val="annotation subject"/>
    <w:basedOn w:val="CommentText"/>
    <w:next w:val="CommentText"/>
    <w:link w:val="CommentSubjectChar"/>
    <w:uiPriority w:val="99"/>
    <w:semiHidden/>
    <w:unhideWhenUsed/>
    <w:rsid w:val="0069564F"/>
    <w:rPr>
      <w:b/>
      <w:bCs/>
    </w:rPr>
  </w:style>
  <w:style w:type="character" w:customStyle="1" w:styleId="CommentSubjectChar">
    <w:name w:val="Comment Subject Char"/>
    <w:basedOn w:val="CommentTextChar"/>
    <w:link w:val="CommentSubject"/>
    <w:uiPriority w:val="99"/>
    <w:semiHidden/>
    <w:rsid w:val="0069564F"/>
    <w:rPr>
      <w:b/>
      <w:bCs/>
      <w:sz w:val="20"/>
      <w:szCs w:val="20"/>
    </w:rPr>
  </w:style>
  <w:style w:type="character" w:styleId="Mention">
    <w:name w:val="Mention"/>
    <w:basedOn w:val="DefaultParagraphFont"/>
    <w:uiPriority w:val="99"/>
    <w:unhideWhenUsed/>
    <w:rsid w:val="00F4680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68AAA8D749B41833E8442847174C0" ma:contentTypeVersion="19" ma:contentTypeDescription="Create a new document." ma:contentTypeScope="" ma:versionID="58ec5909012eed6802162c2d7057ec6d">
  <xsd:schema xmlns:xsd="http://www.w3.org/2001/XMLSchema" xmlns:xs="http://www.w3.org/2001/XMLSchema" xmlns:p="http://schemas.microsoft.com/office/2006/metadata/properties" xmlns:ns2="ab9f14dc-b7cc-40d9-a7fd-ed18e735ba9e" xmlns:ns3="a86707a6-9211-4f51-befe-fef9115d498e" targetNamespace="http://schemas.microsoft.com/office/2006/metadata/properties" ma:root="true" ma:fieldsID="9ddbcc7368f9d65852c0eefb87073729" ns2:_="" ns3:_="">
    <xsd:import namespace="ab9f14dc-b7cc-40d9-a7fd-ed18e735ba9e"/>
    <xsd:import namespace="a86707a6-9211-4f51-befe-fef9115d498e"/>
    <xsd:element name="properties">
      <xsd:complexType>
        <xsd:sequence>
          <xsd:element name="documentManagement">
            <xsd:complexType>
              <xsd:all>
                <xsd:element ref="ns2:MigrationWizId" minOccurs="0"/>
                <xsd:element ref="ns2:MigrationWizIdPermissions" minOccurs="0"/>
                <xsd:element ref="ns2:MigrationWizIdVersion" minOccurs="0"/>
                <xsd:element ref="ns2:Confluence" minOccurs="0"/>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f14dc-b7cc-40d9-a7fd-ed18e735ba9e"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Confluence" ma:index="11" nillable="true" ma:displayName="Confluence" ma:format="Hyperlink" ma:internalName="Confluenc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77be574-989e-4417-9595-6abe32254032"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4" nillable="true" ma:displayName="Location" ma:descrip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6707a6-9211-4f51-befe-fef9115d49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9cc577-5159-4393-a872-843cab591b01}" ma:internalName="TaxCatchAll" ma:showField="CatchAllData" ma:web="a86707a6-9211-4f51-befe-fef9115d498e">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ab9f14dc-b7cc-40d9-a7fd-ed18e735ba9e">
      <Terms xmlns="http://schemas.microsoft.com/office/infopath/2007/PartnerControls"/>
    </lcf76f155ced4ddcb4097134ff3c332f>
    <TaxCatchAll xmlns="a86707a6-9211-4f51-befe-fef9115d498e" xsi:nil="true"/>
    <MigrationWizIdPermissions xmlns="ab9f14dc-b7cc-40d9-a7fd-ed18e735ba9e" xsi:nil="true"/>
    <Confluence xmlns="ab9f14dc-b7cc-40d9-a7fd-ed18e735ba9e">
      <Url xsi:nil="true"/>
      <Description xsi:nil="true"/>
    </Confluence>
    <MigrationWizIdVersion xmlns="ab9f14dc-b7cc-40d9-a7fd-ed18e735ba9e" xsi:nil="true"/>
    <MigrationWizId xmlns="ab9f14dc-b7cc-40d9-a7fd-ed18e735ba9e" xsi:nil="true"/>
    <SharedWithUsers xmlns="a86707a6-9211-4f51-befe-fef9115d498e">
      <UserInfo>
        <DisplayName>Arnav Sheth</DisplayName>
        <AccountId>384</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D0D5E5-7A93-41BD-9F3B-3E42300BD2E3}"/>
</file>

<file path=customXml/itemProps2.xml><?xml version="1.0" encoding="utf-8"?>
<ds:datastoreItem xmlns:ds="http://schemas.openxmlformats.org/officeDocument/2006/customXml" ds:itemID="{F72EACE6-3D21-40FB-BC38-1508C1B6E6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BFAAFEF-CB67-432E-B0E6-469CC29FBC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Pages>
  <Words>1363</Words>
  <Characters>7770</Characters>
  <Application>Microsoft Office Word</Application>
  <DocSecurity>4</DocSecurity>
  <Lines>64</Lines>
  <Paragraphs>18</Paragraphs>
  <ScaleCrop>false</ScaleCrop>
  <Company/>
  <LinksUpToDate>false</LinksUpToDate>
  <CharactersWithSpaces>9115</CharactersWithSpaces>
  <SharedDoc>false</SharedDoc>
  <HLinks>
    <vt:vector size="42" baseType="variant">
      <vt:variant>
        <vt:i4>6881362</vt:i4>
      </vt:variant>
      <vt:variant>
        <vt:i4>18</vt:i4>
      </vt:variant>
      <vt:variant>
        <vt:i4>0</vt:i4>
      </vt:variant>
      <vt:variant>
        <vt:i4>5</vt:i4>
      </vt:variant>
      <vt:variant>
        <vt:lpwstr>mailto:gchang@icapitalnetwork.com</vt:lpwstr>
      </vt:variant>
      <vt:variant>
        <vt:lpwstr/>
      </vt:variant>
      <vt:variant>
        <vt:i4>721009</vt:i4>
      </vt:variant>
      <vt:variant>
        <vt:i4>15</vt:i4>
      </vt:variant>
      <vt:variant>
        <vt:i4>0</vt:i4>
      </vt:variant>
      <vt:variant>
        <vt:i4>5</vt:i4>
      </vt:variant>
      <vt:variant>
        <vt:lpwstr>mailto:elena.alberti@icapitalnetwork.com</vt:lpwstr>
      </vt:variant>
      <vt:variant>
        <vt:lpwstr/>
      </vt:variant>
      <vt:variant>
        <vt:i4>7733313</vt:i4>
      </vt:variant>
      <vt:variant>
        <vt:i4>12</vt:i4>
      </vt:variant>
      <vt:variant>
        <vt:i4>0</vt:i4>
      </vt:variant>
      <vt:variant>
        <vt:i4>5</vt:i4>
      </vt:variant>
      <vt:variant>
        <vt:lpwstr>mailto:ctepper@icapitalnetwork.com</vt:lpwstr>
      </vt:variant>
      <vt:variant>
        <vt:lpwstr/>
      </vt:variant>
      <vt:variant>
        <vt:i4>7733313</vt:i4>
      </vt:variant>
      <vt:variant>
        <vt:i4>9</vt:i4>
      </vt:variant>
      <vt:variant>
        <vt:i4>0</vt:i4>
      </vt:variant>
      <vt:variant>
        <vt:i4>5</vt:i4>
      </vt:variant>
      <vt:variant>
        <vt:lpwstr>mailto:ctepper@icapitalnetwork.com</vt:lpwstr>
      </vt:variant>
      <vt:variant>
        <vt:lpwstr/>
      </vt:variant>
      <vt:variant>
        <vt:i4>7733313</vt:i4>
      </vt:variant>
      <vt:variant>
        <vt:i4>6</vt:i4>
      </vt:variant>
      <vt:variant>
        <vt:i4>0</vt:i4>
      </vt:variant>
      <vt:variant>
        <vt:i4>5</vt:i4>
      </vt:variant>
      <vt:variant>
        <vt:lpwstr>mailto:ctepper@icapitalnetwork.com</vt:lpwstr>
      </vt:variant>
      <vt:variant>
        <vt:lpwstr/>
      </vt:variant>
      <vt:variant>
        <vt:i4>6881362</vt:i4>
      </vt:variant>
      <vt:variant>
        <vt:i4>3</vt:i4>
      </vt:variant>
      <vt:variant>
        <vt:i4>0</vt:i4>
      </vt:variant>
      <vt:variant>
        <vt:i4>5</vt:i4>
      </vt:variant>
      <vt:variant>
        <vt:lpwstr>mailto:gchang@icapitalnetwork.com</vt:lpwstr>
      </vt:variant>
      <vt:variant>
        <vt:lpwstr/>
      </vt:variant>
      <vt:variant>
        <vt:i4>7143448</vt:i4>
      </vt:variant>
      <vt:variant>
        <vt:i4>0</vt:i4>
      </vt:variant>
      <vt:variant>
        <vt:i4>0</vt:i4>
      </vt:variant>
      <vt:variant>
        <vt:i4>5</vt:i4>
      </vt:variant>
      <vt:variant>
        <vt:lpwstr>mailto:jessica.wilson@icapitalnetwork.com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Alberti</dc:creator>
  <cp:keywords/>
  <dc:description/>
  <cp:lastModifiedBy>Clinton Tepper</cp:lastModifiedBy>
  <cp:revision>376</cp:revision>
  <dcterms:created xsi:type="dcterms:W3CDTF">2023-03-28T18:13:00Z</dcterms:created>
  <dcterms:modified xsi:type="dcterms:W3CDTF">2023-05-02T23:37:00Z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0x010100BD368AAA8D749B41833E8442847174C0</vt:lpwstr>
  </property>
  <property fmtid="{D5CDD505-2E9C-101B-9397-08002B2CF9AE}" pid="3" name="xd_ProgID">
    <vt:lpwstr/>
  </property>
  <property fmtid="{D5CDD505-2E9C-101B-9397-08002B2CF9AE}" pid="4" name="MediaServiceImageTags">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ies>
</file>