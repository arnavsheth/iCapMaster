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8CA1" w14:textId="53305312" w:rsidR="00712122" w:rsidRDefault="00712122" w:rsidP="00712122">
      <w:r>
        <w:t>When predicting returns from existing factor returns, GMAM 3.0 models the</w:t>
      </w:r>
      <w:r w:rsidRPr="00712122">
        <w:t xml:space="preserve"> predicted de-smoothed returns at each point in time </w:t>
      </w:r>
      <w:r>
        <w:t>as:</w:t>
      </w:r>
    </w:p>
    <w:p w14:paraId="027FB663" w14:textId="77777777" w:rsidR="00944E5C" w:rsidRDefault="00944E5C" w:rsidP="00712122"/>
    <w:p w14:paraId="3F77A60E" w14:textId="2FD451BE" w:rsidR="00712122" w:rsidRPr="00944E5C" w:rsidRDefault="000A0EFD" w:rsidP="007121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79724C6" w14:textId="77777777" w:rsidR="00944E5C" w:rsidRPr="00712122" w:rsidRDefault="00944E5C" w:rsidP="00712122"/>
    <w:p w14:paraId="2903AD32" w14:textId="25150B78" w:rsidR="00712122" w:rsidRDefault="00712122" w:rsidP="00712122">
      <w:r w:rsidRPr="00712122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712122">
        <w:t xml:space="preserve">is a length </w:t>
      </w:r>
      <m:oMath>
        <m:r>
          <w:rPr>
            <w:rFonts w:ascii="Cambria Math" w:hAnsi="Cambria Math"/>
          </w:rPr>
          <m:t>K</m:t>
        </m:r>
      </m:oMath>
      <w:r w:rsidRPr="00712122">
        <w:t xml:space="preserve"> vector of factor returns including an intercept dummy,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12122">
        <w:t xml:space="preserve"> is the exposure,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Pr="00712122">
        <w:t xml:space="preserve">is the predicted de-smoothed return,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712122">
        <w:t>is the risk-free rate of return,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12122">
        <w:t xml:space="preserve"> is the error. GMAM 3.0 uses Markov Chain Monte Carlo (MCMC) to compute estimates of β and the distributional parameters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12122">
        <w:t xml:space="preserve">. To create a point estimate, the provided returns are averaged across draws in the MCMC process. Specifically, the expected predicted </w:t>
      </w:r>
      <w:r w:rsidR="00944E5C">
        <w:t>de</w:t>
      </w:r>
      <w:ins w:id="0" w:author="Arnav Sheth" w:date="2023-08-17T08:34:00Z">
        <w:r w:rsidR="002F35F0">
          <w:t>-</w:t>
        </w:r>
      </w:ins>
      <w:r w:rsidR="00944E5C">
        <w:t xml:space="preserve">smoothed </w:t>
      </w:r>
      <w:r w:rsidRPr="00712122">
        <w:t>returns are estimated from N simulations as:</w:t>
      </w:r>
    </w:p>
    <w:p w14:paraId="132416B9" w14:textId="77777777" w:rsidR="00944E5C" w:rsidRDefault="00944E5C" w:rsidP="00712122"/>
    <w:p w14:paraId="461FF03E" w14:textId="575FFFD8" w:rsidR="00712122" w:rsidRPr="00712122" w:rsidRDefault="000A0EFD" w:rsidP="007121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n∈1:N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nt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7135DFE" w14:textId="46D4ED98" w:rsidR="00712122" w:rsidRPr="00712122" w:rsidRDefault="00712122" w:rsidP="00712122">
      <m:oMathPara>
        <m:oMath>
          <m:r>
            <w:rPr>
              <w:rFonts w:ascii="Cambria Math" w:hAnsi="Cambria Math"/>
            </w:rPr>
            <m:t>s.t.</m:t>
          </m:r>
        </m:oMath>
      </m:oMathPara>
    </w:p>
    <w:p w14:paraId="034FC189" w14:textId="66CFE833" w:rsidR="00712122" w:rsidRDefault="000A0EFD" w:rsidP="007121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Tdist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41C9CF9B" w14:textId="5C8148C8" w:rsidR="00712122" w:rsidRDefault="00712122" w:rsidP="00712122"/>
    <w:p w14:paraId="443020E9" w14:textId="6AC7C15A" w:rsidR="00712122" w:rsidRPr="00712122" w:rsidRDefault="00712122" w:rsidP="00712122"/>
    <w:p w14:paraId="17141431" w14:textId="549EC76A" w:rsidR="00712122" w:rsidDel="00AD07C2" w:rsidRDefault="00712122" w:rsidP="00712122">
      <w:pPr>
        <w:rPr>
          <w:del w:id="1" w:author="Arnav Sheth" w:date="2023-08-17T08:33:00Z"/>
        </w:rPr>
      </w:pPr>
      <w:r>
        <w:t xml:space="preserve">Here,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derived from model parameters sampled at each iteration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is a t-distribution degree of freedom parameter likewise sampled.</w:t>
      </w:r>
      <w:ins w:id="2" w:author="Arnav Sheth" w:date="2023-08-17T08:33:00Z">
        <w:r w:rsidR="00AD07C2">
          <w:t xml:space="preserve"> T</w:t>
        </w:r>
      </w:ins>
    </w:p>
    <w:p w14:paraId="42C3F3D3" w14:textId="77777777" w:rsidR="00DE5CDF" w:rsidDel="00AD07C2" w:rsidRDefault="00DE5CDF" w:rsidP="00712122">
      <w:pPr>
        <w:rPr>
          <w:del w:id="3" w:author="Arnav Sheth" w:date="2023-08-17T08:33:00Z"/>
        </w:rPr>
      </w:pPr>
    </w:p>
    <w:p w14:paraId="785762C1" w14:textId="4468CAD0" w:rsidR="00712122" w:rsidRDefault="00712122" w:rsidP="00110F97">
      <w:del w:id="4" w:author="Arnav Sheth" w:date="2023-08-17T08:33:00Z">
        <w:r w:rsidDel="00AD07C2">
          <w:delText>Of course, t</w:delText>
        </w:r>
      </w:del>
      <w:proofErr w:type="gramStart"/>
      <w:r>
        <w:t>he</w:t>
      </w:r>
      <w:proofErr w:type="gramEnd"/>
      <w:r>
        <w:t xml:space="preserve"> average of the idiosyncratic error terms tend towards zero, given a large number of draws</w:t>
      </w:r>
      <w:r w:rsidR="00110F97">
        <w:rPr>
          <w:rStyle w:val="FootnoteReference"/>
        </w:rPr>
        <w:footnoteReference w:id="1"/>
      </w:r>
      <w:r>
        <w:t xml:space="preserve">. </w:t>
      </w:r>
    </w:p>
    <w:p w14:paraId="6B4BE2B3" w14:textId="77777777" w:rsidR="00DE5CDF" w:rsidRDefault="00DE5CDF" w:rsidP="00712122"/>
    <w:p w14:paraId="4452F4CD" w14:textId="361AD445" w:rsidR="00DE5CDF" w:rsidRDefault="00DE5CDF" w:rsidP="00DE5CDF">
      <w:r>
        <w:t>Re-smoothed returns mimic the underlying characteristics of the reported returns to a greater degree th</w:t>
      </w:r>
      <w:r w:rsidR="00C46A34">
        <w:t>a</w:t>
      </w:r>
      <w:r>
        <w:t xml:space="preserve">n the de-smoothed returns </w:t>
      </w:r>
      <w:commentRangeStart w:id="7"/>
      <w:r>
        <w:t>at the cost of not reflecting the true economic changes in value over time</w:t>
      </w:r>
      <w:commentRangeEnd w:id="7"/>
      <w:r w:rsidR="00190FB4">
        <w:rPr>
          <w:rStyle w:val="CommentReference"/>
        </w:rPr>
        <w:commentReference w:id="7"/>
      </w:r>
      <w:r>
        <w:t>. The factor de-smoothed returns are computed first by computing the de-smoothed returns as previously described. Then the re-smoothed returns are calculated as:</w:t>
      </w:r>
    </w:p>
    <w:p w14:paraId="6C5A6361" w14:textId="77777777" w:rsidR="00C46A34" w:rsidRDefault="00C46A34" w:rsidP="00DE5CDF"/>
    <w:p w14:paraId="4A7D3198" w14:textId="047B10AA" w:rsidR="00DE5CDF" w:rsidRPr="00DE5CDF" w:rsidRDefault="000A0EFD" w:rsidP="00DE5C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1:N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nt</m:t>
                      </m:r>
                    </m:sub>
                  </m:sSub>
                </m:e>
              </m:d>
            </m:e>
          </m:nary>
        </m:oMath>
      </m:oMathPara>
    </w:p>
    <w:p w14:paraId="0491E438" w14:textId="27518FE4" w:rsidR="00DE5CDF" w:rsidRPr="00DE5CDF" w:rsidRDefault="00DE5CDF" w:rsidP="00DE5CDF">
      <m:oMathPara>
        <m:oMath>
          <m:r>
            <w:rPr>
              <w:rFonts w:ascii="Cambria Math" w:hAnsi="Cambria Math"/>
            </w:rPr>
            <m:t>s.t.</m:t>
          </m:r>
        </m:oMath>
      </m:oMathPara>
    </w:p>
    <w:p w14:paraId="463C23B9" w14:textId="52996E1F" w:rsidR="00DE5CDF" w:rsidRPr="00DE5CDF" w:rsidRDefault="000A0EFD" w:rsidP="00DE5C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ins w:id="8" w:author="Arnav Sheth" w:date="2023-08-17T08:37:00Z">
                  <w:rPr>
                    <w:rFonts w:ascii="Cambria Math" w:hAnsi="Cambria Math"/>
                  </w:rPr>
                  <m:t>η</m:t>
                </w:ins>
              </m:r>
              <m:r>
                <w:del w:id="9" w:author="Arnav Sheth" w:date="2023-08-17T08:36:00Z">
                  <w:rPr>
                    <w:rFonts w:ascii="Cambria Math" w:hAnsi="Cambria Math"/>
                  </w:rPr>
                  <m:t>n</m:t>
                </w:del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EC7BE42" w14:textId="24FC7B14" w:rsidR="00DE5CDF" w:rsidRPr="00C46A34" w:rsidRDefault="000A0EFD" w:rsidP="00DE5CD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nt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nt+1-length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nt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]'</m:t>
          </m:r>
        </m:oMath>
      </m:oMathPara>
    </w:p>
    <w:p w14:paraId="727933CF" w14:textId="77777777" w:rsidR="00C46A34" w:rsidRPr="00DE5CDF" w:rsidRDefault="00C46A34" w:rsidP="00DE5CDF"/>
    <w:p w14:paraId="645C958E" w14:textId="7351BE44" w:rsidR="00DE5CDF" w:rsidRDefault="00DE5CDF" w:rsidP="00DE5CD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vector of smoothing coefficients derived from estimated model parameters, </w:t>
      </w:r>
      <m:oMath>
        <m:r>
          <w:ins w:id="10" w:author="Arnav Sheth" w:date="2023-08-17T08:38:00Z">
            <w:rPr>
              <w:rFonts w:ascii="Cambria Math" w:hAnsi="Cambria Math"/>
            </w:rPr>
            <m:t>η_t</m:t>
          </w:ins>
        </m:r>
      </m:oMath>
      <w:del w:id="11" w:author="Arnav Sheth" w:date="2023-08-17T08:37:00Z">
        <w:r w:rsidDel="00B5080B">
          <w:delText>η t</w:delText>
        </w:r>
      </w:del>
      <w:r>
        <w:t xml:space="preserve"> is orthogonal idiosyncratic error (measurement error) drawn from a normal distribution of </w:t>
      </w:r>
      <w:r>
        <w:lastRenderedPageBreak/>
        <w:t xml:space="preserve">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nt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is a vector of contemporaneous and </w:t>
      </w:r>
      <w:r w:rsidRPr="00875510">
        <w:rPr>
          <w:i/>
          <w:iCs/>
          <w:rPrChange w:id="12" w:author="Arnav Sheth" w:date="2023-08-17T08:38:00Z">
            <w:rPr/>
          </w:rPrChange>
        </w:rPr>
        <w:t>lagged</w:t>
      </w:r>
      <w:ins w:id="13" w:author="Arnav Sheth" w:date="2023-08-17T08:38:00Z">
        <w:r w:rsidR="00875510">
          <w:rPr>
            <w:i/>
            <w:iCs/>
          </w:rPr>
          <w:t>,</w:t>
        </w:r>
      </w:ins>
      <w:r>
        <w:t xml:space="preserve"> de-smoothed returns. As with the de-smoothed returns, plug-in variance estimates of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will underestimate the volatility of the series. Estimates of volatility derived from synthetic returns should therefore incorporate the idiosyncratic error variance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, </w:t>
      </w:r>
      <w:r w:rsidR="00C46A34">
        <w:t>for which estimates can be derived directly from model output and are</w:t>
      </w:r>
      <w:r>
        <w:t xml:space="preserve"> available upon reque</w:t>
      </w:r>
      <w:r w:rsidR="00C46A34">
        <w:t>st</w:t>
      </w:r>
      <w:r>
        <w:t>.</w:t>
      </w:r>
    </w:p>
    <w:p w14:paraId="7BC75702" w14:textId="77777777" w:rsidR="00DE5CDF" w:rsidRDefault="00DE5CDF" w:rsidP="00DE5CDF"/>
    <w:p w14:paraId="33A8927C" w14:textId="594BBB19" w:rsidR="00DE5CDF" w:rsidRDefault="00DE5CDF" w:rsidP="00DE5CDF"/>
    <w:p w14:paraId="55487D24" w14:textId="0C333B10" w:rsidR="00DE5CDF" w:rsidRDefault="00DE5CDF" w:rsidP="00DE5CDF"/>
    <w:p w14:paraId="75A609F8" w14:textId="13FB8BE1" w:rsidR="00DE5CDF" w:rsidRDefault="00DE5CDF" w:rsidP="00DE5CDF"/>
    <w:p w14:paraId="53AC1397" w14:textId="77777777" w:rsidR="00DE5CDF" w:rsidRDefault="00DE5CDF" w:rsidP="00712122"/>
    <w:p w14:paraId="4FB01558" w14:textId="77777777" w:rsidR="00712122" w:rsidRPr="00712122" w:rsidRDefault="00712122" w:rsidP="00712122"/>
    <w:p w14:paraId="2D6A77C0" w14:textId="452D7749" w:rsidR="00712122" w:rsidRPr="00712122" w:rsidRDefault="00712122" w:rsidP="00712122"/>
    <w:p w14:paraId="6A30518F" w14:textId="77777777" w:rsidR="00CF4023" w:rsidRDefault="00CF4023"/>
    <w:sectPr w:rsidR="00CF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rnav Sheth" w:date="2023-08-17T08:35:00Z" w:initials="AS">
    <w:p w14:paraId="062B0C73" w14:textId="77777777" w:rsidR="00FB3B92" w:rsidRDefault="00190FB4" w:rsidP="00425D8B">
      <w:r>
        <w:rPr>
          <w:rStyle w:val="CommentReference"/>
        </w:rPr>
        <w:annotationRef/>
      </w:r>
      <w:r w:rsidR="00FB3B92">
        <w:rPr>
          <w:sz w:val="20"/>
          <w:szCs w:val="20"/>
        </w:rPr>
        <w:t>This is a little ambiguous. The re-smoothed returns reflect the true economic changes? Or the de-smoothed?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2B0C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85A65" w16cex:dateUtc="2023-08-17T1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2B0C73" w16cid:durableId="28885A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517D" w14:textId="77777777" w:rsidR="00D672B8" w:rsidRDefault="00D672B8" w:rsidP="00D672B8">
      <w:r>
        <w:separator/>
      </w:r>
    </w:p>
  </w:endnote>
  <w:endnote w:type="continuationSeparator" w:id="0">
    <w:p w14:paraId="6423BC40" w14:textId="77777777" w:rsidR="00D672B8" w:rsidRDefault="00D672B8" w:rsidP="00D6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CD05" w14:textId="77777777" w:rsidR="00D672B8" w:rsidRDefault="00D672B8" w:rsidP="00D672B8">
      <w:r>
        <w:separator/>
      </w:r>
    </w:p>
  </w:footnote>
  <w:footnote w:type="continuationSeparator" w:id="0">
    <w:p w14:paraId="69C3C62B" w14:textId="77777777" w:rsidR="00D672B8" w:rsidRDefault="00D672B8" w:rsidP="00D672B8">
      <w:r>
        <w:continuationSeparator/>
      </w:r>
    </w:p>
  </w:footnote>
  <w:footnote w:id="1">
    <w:p w14:paraId="7CF0517B" w14:textId="5FA39BF0" w:rsidR="00110F97" w:rsidRPr="00110F97" w:rsidRDefault="00110F97" w:rsidP="00110F97">
      <w:pPr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110F97">
        <w:rPr>
          <w:sz w:val="22"/>
          <w:szCs w:val="22"/>
        </w:rPr>
        <w:t xml:space="preserve">This is not generally important when assessing the </w:t>
      </w:r>
      <w:del w:id="5" w:author="Arnav Sheth" w:date="2023-08-17T08:39:00Z">
        <w:r w:rsidRPr="00110F97" w:rsidDel="009E307B">
          <w:rPr>
            <w:sz w:val="22"/>
            <w:szCs w:val="22"/>
          </w:rPr>
          <w:delText>risk, since</w:delText>
        </w:r>
      </w:del>
      <w:ins w:id="6" w:author="Arnav Sheth" w:date="2023-08-17T08:39:00Z">
        <w:r w:rsidR="009E307B" w:rsidRPr="00110F97">
          <w:rPr>
            <w:sz w:val="22"/>
            <w:szCs w:val="22"/>
          </w:rPr>
          <w:t>risk since</w:t>
        </w:r>
      </w:ins>
      <w:r w:rsidRPr="00110F97">
        <w:rPr>
          <w:sz w:val="22"/>
          <w:szCs w:val="22"/>
        </w:rPr>
        <w:t xml:space="preserve"> the average idiosyncratic risk itself can be directly read from the model outputs. However it does imply that plug-in volatility estimates of the empirical average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sz w:val="22"/>
          <w:szCs w:val="22"/>
        </w:rPr>
        <w:t xml:space="preserve"> </w:t>
      </w:r>
      <w:r w:rsidRPr="00110F97">
        <w:rPr>
          <w:sz w:val="22"/>
          <w:szCs w:val="22"/>
        </w:rPr>
        <w:t xml:space="preserve">(e.g. </w:t>
      </w:r>
      <m:oMath>
        <m:r>
          <w:rPr>
            <w:rFonts w:ascii="Cambria Math" w:hAnsi="Cambria Math"/>
            <w:sz w:val="22"/>
            <w:szCs w:val="22"/>
          </w:rPr>
          <m:t>Var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ba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 w:rsidRPr="00110F97">
        <w:rPr>
          <w:sz w:val="22"/>
          <w:szCs w:val="22"/>
        </w:rPr>
        <w:t xml:space="preserve"> will, in accordance with the central limit theorem, underestimate the idiosyncratic volatility since </w:t>
      </w:r>
      <m:oMath>
        <m:r>
          <w:rPr>
            <w:rFonts w:ascii="Cambria Math" w:hAnsi="Cambria Math"/>
            <w:sz w:val="22"/>
            <w:szCs w:val="22"/>
          </w:rPr>
          <m:t>Var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nt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Var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ε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 w:rsidRPr="00110F97">
        <w:rPr>
          <w:sz w:val="22"/>
          <w:szCs w:val="22"/>
        </w:rPr>
        <w:t xml:space="preserve"> . To compensate for this, direct estimates of </w:t>
      </w:r>
      <m:oMath>
        <m:r>
          <w:rPr>
            <w:rFonts w:ascii="Cambria Math" w:hAnsi="Cambria Math"/>
            <w:sz w:val="22"/>
            <w:szCs w:val="22"/>
          </w:rPr>
          <m:t>Var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nt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 w:rsidRPr="00110F97">
        <w:rPr>
          <w:sz w:val="22"/>
          <w:szCs w:val="22"/>
        </w:rPr>
        <w:t xml:space="preserve"> along with other related volatility metrics are available upon request.</w:t>
      </w:r>
    </w:p>
    <w:p w14:paraId="4B966A83" w14:textId="2A72D91D" w:rsidR="00110F97" w:rsidRDefault="00110F97">
      <w:pPr>
        <w:pStyle w:val="FootnoteText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av Sheth">
    <w15:presenceInfo w15:providerId="AD" w15:userId="S::asheth@icapitalnetwork.com::368154f3-f54a-4cfd-bd90-37c78ad34f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22"/>
    <w:rsid w:val="000A0EFD"/>
    <w:rsid w:val="00110F97"/>
    <w:rsid w:val="00190FB4"/>
    <w:rsid w:val="002F35F0"/>
    <w:rsid w:val="003A775B"/>
    <w:rsid w:val="004313E8"/>
    <w:rsid w:val="00712122"/>
    <w:rsid w:val="00780F44"/>
    <w:rsid w:val="007A1D13"/>
    <w:rsid w:val="00875510"/>
    <w:rsid w:val="00944E5C"/>
    <w:rsid w:val="009E307B"/>
    <w:rsid w:val="00A342AB"/>
    <w:rsid w:val="00AD07C2"/>
    <w:rsid w:val="00B5080B"/>
    <w:rsid w:val="00C46A34"/>
    <w:rsid w:val="00C93102"/>
    <w:rsid w:val="00CF4023"/>
    <w:rsid w:val="00D672B8"/>
    <w:rsid w:val="00D86A40"/>
    <w:rsid w:val="00DE5CDF"/>
    <w:rsid w:val="00F74287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0318B"/>
  <w15:chartTrackingRefBased/>
  <w15:docId w15:val="{560EF9E4-30A5-9D4E-BEA7-49B41DA6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D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1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7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2B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7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2B8"/>
    <w:rPr>
      <w:rFonts w:ascii="Times New Roman" w:eastAsia="Times New Roman" w:hAnsi="Times New Roman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0F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0F9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110F97"/>
    <w:rPr>
      <w:vertAlign w:val="superscript"/>
    </w:rPr>
  </w:style>
  <w:style w:type="paragraph" w:styleId="Revision">
    <w:name w:val="Revision"/>
    <w:hidden/>
    <w:uiPriority w:val="99"/>
    <w:semiHidden/>
    <w:rsid w:val="00AD07C2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9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F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FB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FB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8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Tepper</dc:creator>
  <cp:keywords/>
  <dc:description/>
  <cp:lastModifiedBy>Arnav Sheth</cp:lastModifiedBy>
  <cp:revision>2</cp:revision>
  <dcterms:created xsi:type="dcterms:W3CDTF">2023-08-17T15:02:00Z</dcterms:created>
  <dcterms:modified xsi:type="dcterms:W3CDTF">2023-08-17T15:02:00Z</dcterms:modified>
</cp:coreProperties>
</file>